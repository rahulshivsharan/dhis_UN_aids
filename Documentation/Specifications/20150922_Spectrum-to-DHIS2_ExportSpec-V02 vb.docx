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B55" w:rsidRDefault="00E761D1" w:rsidP="00E761D1">
      <w:pPr>
        <w:pStyle w:val="Heading1"/>
      </w:pPr>
      <w:r w:rsidRPr="00E761D1">
        <w:t>1.</w:t>
      </w:r>
      <w:r>
        <w:t xml:space="preserve"> </w:t>
      </w:r>
      <w:r>
        <w:tab/>
      </w:r>
      <w:r w:rsidR="008A350E">
        <w:t>Introduction</w:t>
      </w:r>
      <w:r w:rsidR="007B2E50">
        <w:t xml:space="preserve"> </w:t>
      </w:r>
    </w:p>
    <w:p w:rsidR="007C7149" w:rsidRDefault="007C7149" w:rsidP="007C7149">
      <w:pPr>
        <w:pStyle w:val="Heading2"/>
      </w:pPr>
      <w:r>
        <w:t>1.1</w:t>
      </w:r>
      <w:r>
        <w:tab/>
        <w:t>Context</w:t>
      </w:r>
    </w:p>
    <w:p w:rsidR="007C7149" w:rsidRDefault="00E761D1" w:rsidP="00E761D1">
      <w:r>
        <w:t xml:space="preserve">There is a desire by </w:t>
      </w:r>
      <w:r w:rsidR="007C7149">
        <w:t>UNAIDS to</w:t>
      </w:r>
      <w:r>
        <w:t xml:space="preserve"> </w:t>
      </w:r>
      <w:r w:rsidR="007C7149">
        <w:t>encourage</w:t>
      </w:r>
      <w:r>
        <w:t xml:space="preserve"> countries that have implemented DHIS2 </w:t>
      </w:r>
      <w:r w:rsidR="007C7149">
        <w:t>to</w:t>
      </w:r>
      <w:r>
        <w:t xml:space="preserve"> generate indic</w:t>
      </w:r>
      <w:r w:rsidR="00426831">
        <w:t>a</w:t>
      </w:r>
      <w:r>
        <w:t xml:space="preserve">tors </w:t>
      </w:r>
      <w:r w:rsidR="007C7149">
        <w:t>that use Spectrum</w:t>
      </w:r>
      <w:r w:rsidR="007C7149">
        <w:rPr>
          <w:rStyle w:val="FootnoteReference"/>
        </w:rPr>
        <w:footnoteReference w:id="1"/>
      </w:r>
      <w:r w:rsidR="007C7149">
        <w:t xml:space="preserve"> data.</w:t>
      </w:r>
    </w:p>
    <w:p w:rsidR="007C7149" w:rsidRDefault="00E761D1" w:rsidP="007C7149">
      <w:r>
        <w:t xml:space="preserve">It has been successfully demonstrated that the extracts generated from Spectrum can be manually manipulated into a format that can be imported into DHIS2. </w:t>
      </w:r>
      <w:r w:rsidR="008A350E">
        <w:t>Furthermore, a</w:t>
      </w:r>
      <w:r w:rsidR="007C7149">
        <w:t>n analysis of the Spectrum extracts revealed that certain steps in the manual manipulation process could be eliminated if minor adjustments were made to the extract format.</w:t>
      </w:r>
    </w:p>
    <w:p w:rsidR="008A350E" w:rsidRDefault="007C7149" w:rsidP="008A350E">
      <w:r>
        <w:t>This document describes the requirements for implementing a new ‘export to DHIS2’ function in Spectrum should such a capability be desired.</w:t>
      </w:r>
    </w:p>
    <w:p w:rsidR="007C7149" w:rsidRDefault="007C7149" w:rsidP="007C7149">
      <w:pPr>
        <w:pStyle w:val="Heading2"/>
      </w:pPr>
      <w:r>
        <w:t>1.2</w:t>
      </w:r>
      <w:r>
        <w:tab/>
      </w:r>
      <w:r w:rsidR="00426831">
        <w:t>Simplifying the Spectrum to DHIS2 import process</w:t>
      </w:r>
    </w:p>
    <w:p w:rsidR="008A350E" w:rsidRDefault="008A72A1" w:rsidP="007C7149">
      <w:r>
        <w:t xml:space="preserve">Of the several types of </w:t>
      </w:r>
      <w:r w:rsidR="00426831">
        <w:t xml:space="preserve">Spectrum </w:t>
      </w:r>
      <w:r>
        <w:t xml:space="preserve">extracts, </w:t>
      </w:r>
      <w:r w:rsidR="00426831">
        <w:t>the list format</w:t>
      </w:r>
      <w:r>
        <w:t xml:space="preserve"> is the one that most closely resembles the format that DHIS2 expects. The following manipulation tasks were undertaken to prepare </w:t>
      </w:r>
      <w:r w:rsidR="00D94054">
        <w:t>a list</w:t>
      </w:r>
      <w:r>
        <w:t xml:space="preserve"> </w:t>
      </w:r>
      <w:r w:rsidR="00D94054">
        <w:t xml:space="preserve">formatted </w:t>
      </w:r>
      <w:r>
        <w:t>extract for import to DHIS2</w:t>
      </w:r>
      <w:r w:rsidR="008A350E">
        <w:t>:</w:t>
      </w:r>
    </w:p>
    <w:p w:rsidR="008A350E" w:rsidRDefault="008A72A1" w:rsidP="008A350E">
      <w:pPr>
        <w:pStyle w:val="ListParagraph"/>
      </w:pPr>
      <w:r>
        <w:t>Remove</w:t>
      </w:r>
      <w:r w:rsidR="008A350E">
        <w:t xml:space="preserve"> </w:t>
      </w:r>
      <w:commentRangeStart w:id="0"/>
      <w:r w:rsidR="008A350E">
        <w:t>‘total’ rows for disaggregated data</w:t>
      </w:r>
      <w:commentRangeEnd w:id="0"/>
      <w:r w:rsidR="00AE3292">
        <w:rPr>
          <w:rStyle w:val="CommentReference"/>
          <w:rFonts w:ascii="Times New Roman" w:hAnsi="Times New Roman"/>
          <w:spacing w:val="0"/>
          <w:kern w:val="0"/>
          <w:lang w:val="en-GB" w:eastAsia="en-US"/>
        </w:rPr>
        <w:commentReference w:id="0"/>
      </w:r>
    </w:p>
    <w:p w:rsidR="00E761D1" w:rsidRDefault="008A72A1" w:rsidP="008A350E">
      <w:pPr>
        <w:pStyle w:val="ListParagraph"/>
      </w:pPr>
      <w:r>
        <w:t>Replace</w:t>
      </w:r>
      <w:r w:rsidR="008A350E">
        <w:t xml:space="preserve"> the labels of data elements </w:t>
      </w:r>
      <w:r>
        <w:t>with</w:t>
      </w:r>
      <w:r w:rsidR="008A350E">
        <w:t xml:space="preserve"> their equivalent DHIS2 UIDs</w:t>
      </w:r>
      <w:r w:rsidR="008A350E">
        <w:rPr>
          <w:rStyle w:val="FootnoteReference"/>
        </w:rPr>
        <w:footnoteReference w:id="2"/>
      </w:r>
    </w:p>
    <w:p w:rsidR="008A72A1" w:rsidRDefault="008A72A1" w:rsidP="008A350E">
      <w:pPr>
        <w:pStyle w:val="ListParagraph"/>
      </w:pPr>
      <w:r>
        <w:t>Insert new DHIS2 UIDs representing the level of disaggregati</w:t>
      </w:r>
      <w:r w:rsidR="00D94054">
        <w:t>on in the Spectrum data (gender</w:t>
      </w:r>
      <w:r>
        <w:t xml:space="preserve"> UIDs)</w:t>
      </w:r>
    </w:p>
    <w:p w:rsidR="008A350E" w:rsidRDefault="008A72A1" w:rsidP="008A350E">
      <w:pPr>
        <w:pStyle w:val="ListParagraph"/>
      </w:pPr>
      <w:r>
        <w:t>Replace the labels representing the organizational hierarchy (State/District etc.) with their equivalent DHIS2 UIDs.</w:t>
      </w:r>
    </w:p>
    <w:p w:rsidR="008A350E" w:rsidRDefault="008A72A1" w:rsidP="008A350E">
      <w:pPr>
        <w:pStyle w:val="ListParagraph"/>
      </w:pPr>
      <w:r>
        <w:t>Change the order of the columns.</w:t>
      </w:r>
    </w:p>
    <w:p w:rsidR="008A350E" w:rsidRDefault="008A72A1" w:rsidP="00630E7F">
      <w:r>
        <w:t xml:space="preserve">It </w:t>
      </w:r>
      <w:r w:rsidR="00630E7F">
        <w:t>should be</w:t>
      </w:r>
      <w:r>
        <w:t xml:space="preserve"> possible to eliminate </w:t>
      </w:r>
      <w:r w:rsidR="00596E0E">
        <w:t>two to three</w:t>
      </w:r>
      <w:r>
        <w:t xml:space="preserve"> of the above </w:t>
      </w:r>
      <w:r w:rsidR="00630E7F">
        <w:t xml:space="preserve">manipulation </w:t>
      </w:r>
      <w:r>
        <w:t>steps and semi-automate another</w:t>
      </w:r>
      <w:r w:rsidR="00630E7F">
        <w:t xml:space="preserve"> through some minor changes to the export format.</w:t>
      </w:r>
    </w:p>
    <w:p w:rsidR="008A350E" w:rsidRDefault="008A350E" w:rsidP="008A350E">
      <w:pPr>
        <w:pStyle w:val="Heading2"/>
      </w:pPr>
      <w:r>
        <w:t>1.3</w:t>
      </w:r>
      <w:r>
        <w:tab/>
        <w:t>What this document contains</w:t>
      </w:r>
    </w:p>
    <w:p w:rsidR="00630E7F" w:rsidRDefault="00630E7F" w:rsidP="00630E7F">
      <w:r>
        <w:t>This document provides the following:</w:t>
      </w:r>
    </w:p>
    <w:p w:rsidR="00630E7F" w:rsidRDefault="00630E7F" w:rsidP="00630E7F">
      <w:pPr>
        <w:pStyle w:val="ListParagraph"/>
      </w:pPr>
      <w:r>
        <w:t>Narrative explanation of the changes required to the extract format</w:t>
      </w:r>
    </w:p>
    <w:p w:rsidR="00630E7F" w:rsidRDefault="00630E7F" w:rsidP="00630E7F">
      <w:pPr>
        <w:pStyle w:val="ListParagraph"/>
      </w:pPr>
      <w:r>
        <w:t>A high-level list of requirements</w:t>
      </w:r>
    </w:p>
    <w:p w:rsidR="00630E7F" w:rsidRDefault="00630E7F" w:rsidP="00630E7F">
      <w:pPr>
        <w:pStyle w:val="ListParagraph"/>
      </w:pPr>
      <w:r>
        <w:t>Appendices providing samples of the original and manipulated versions of the extract to demonstrate the requirements</w:t>
      </w:r>
    </w:p>
    <w:p w:rsidR="00630E7F" w:rsidRDefault="00630E7F" w:rsidP="00630E7F">
      <w:r>
        <w:t xml:space="preserve">It also arranges the changes in likely order of development complexity, so that Spectrum developers can rapidly prototype simpler versions of the </w:t>
      </w:r>
      <w:r w:rsidR="00426831">
        <w:t>DHIS2 compatible extract</w:t>
      </w:r>
      <w:r>
        <w:t xml:space="preserve"> and</w:t>
      </w:r>
      <w:r w:rsidR="00426831">
        <w:t xml:space="preserve"> </w:t>
      </w:r>
      <w:proofErr w:type="gramStart"/>
      <w:r w:rsidR="00426831">
        <w:t>assess</w:t>
      </w:r>
      <w:proofErr w:type="gramEnd"/>
      <w:r w:rsidR="00426831">
        <w:t xml:space="preserve"> the impact/overhead of developing the more complex changes.</w:t>
      </w:r>
    </w:p>
    <w:p w:rsidR="00426831" w:rsidRDefault="00426831" w:rsidP="00426831">
      <w:pPr>
        <w:pStyle w:val="Heading1"/>
      </w:pPr>
      <w:r>
        <w:lastRenderedPageBreak/>
        <w:t>2.</w:t>
      </w:r>
      <w:r>
        <w:tab/>
        <w:t xml:space="preserve">The </w:t>
      </w:r>
      <w:r w:rsidR="00164A5C">
        <w:t>Narrative View</w:t>
      </w:r>
    </w:p>
    <w:p w:rsidR="00426831" w:rsidRDefault="00426831" w:rsidP="00426831">
      <w:pPr>
        <w:pStyle w:val="Heading2"/>
      </w:pPr>
      <w:r>
        <w:t>2.1</w:t>
      </w:r>
      <w:r>
        <w:tab/>
      </w:r>
      <w:r w:rsidR="00B41445">
        <w:t>Spectrum-</w:t>
      </w:r>
      <w:r w:rsidR="0021234A">
        <w:t>DHIS2 Background</w:t>
      </w:r>
    </w:p>
    <w:p w:rsidR="000F749A" w:rsidRDefault="00B41445" w:rsidP="0021234A">
      <w:commentRangeStart w:id="1"/>
      <w:r>
        <w:t>DHIS2</w:t>
      </w:r>
      <w:commentRangeEnd w:id="1"/>
      <w:r w:rsidR="00AE3292">
        <w:rPr>
          <w:rStyle w:val="CommentReference"/>
          <w:rFonts w:ascii="Times New Roman" w:hAnsi="Times New Roman"/>
          <w:spacing w:val="0"/>
          <w:kern w:val="0"/>
          <w:lang w:eastAsia="en-US"/>
        </w:rPr>
        <w:commentReference w:id="1"/>
      </w:r>
      <w:r>
        <w:t xml:space="preserve"> </w:t>
      </w:r>
      <w:r w:rsidR="008D0FEE">
        <w:t>has three core concepts around which it organizes its aggregate data collection: data elements, indicat</w:t>
      </w:r>
      <w:r w:rsidR="000F749A">
        <w:t xml:space="preserve">ors and organizational hierarchies. The organizational hierarchy is typically used to breakdown a country into administrative areas, sub-areas and facilities, matched to the needs of the implementer (e.g. a Ministry of Health). Data elements are the atomic level items for holding data, while indicators are calculated items derived from data elements (e.g. prevalence for a certain disease). </w:t>
      </w:r>
    </w:p>
    <w:p w:rsidR="0021234A" w:rsidRDefault="000F749A" w:rsidP="0021234A">
      <w:r>
        <w:t xml:space="preserve">Data elements and indicators are linked to organizational unit(s) and data is typically </w:t>
      </w:r>
      <w:r w:rsidR="00596E0E">
        <w:t>collected</w:t>
      </w:r>
      <w:r>
        <w:t xml:space="preserve"> at the lowest level possible, and aggregated by the system to generate higher organizational level values for data elements and indicators. A data element may also be </w:t>
      </w:r>
      <w:r w:rsidR="00032348">
        <w:t>defined in such a way that it can be disaggregated into relevant sub-component parts (e.g. by gender and age-brackets), in which case, these sub-components would be loaded and the overall total for the given data element calculated automatically from these sub-components.</w:t>
      </w:r>
    </w:p>
    <w:p w:rsidR="00596E0E" w:rsidRDefault="00596E0E" w:rsidP="0021234A">
      <w:r>
        <w:t xml:space="preserve">Each object in DHIS2 (e.g. data element, user, indicator, disaggregation category, organization unit etc.) is allocated a </w:t>
      </w:r>
      <w:commentRangeStart w:id="2"/>
      <w:r>
        <w:t>GUID</w:t>
      </w:r>
      <w:commentRangeEnd w:id="2"/>
      <w:r w:rsidR="00AE3292">
        <w:rPr>
          <w:rStyle w:val="CommentReference"/>
          <w:rFonts w:ascii="Times New Roman" w:hAnsi="Times New Roman"/>
          <w:spacing w:val="0"/>
          <w:kern w:val="0"/>
          <w:lang w:eastAsia="en-US"/>
        </w:rPr>
        <w:commentReference w:id="2"/>
      </w:r>
      <w:r>
        <w:t xml:space="preserve"> that is unique across all instances of DHIS2. When importing data into DHIS2, GUIDs can be used to precisely identify which objects a specific data item will be linked to.</w:t>
      </w:r>
    </w:p>
    <w:p w:rsidR="007E5FC2" w:rsidRDefault="007E5FC2" w:rsidP="007E5FC2">
      <w:pPr>
        <w:pStyle w:val="Heading2"/>
      </w:pPr>
      <w:r>
        <w:t>2.2</w:t>
      </w:r>
      <w:r>
        <w:tab/>
      </w:r>
      <w:r w:rsidR="004973C9">
        <w:t xml:space="preserve">Desired Extract </w:t>
      </w:r>
      <w:r w:rsidR="006D002C">
        <w:t>Cha</w:t>
      </w:r>
      <w:r w:rsidR="00164A5C">
        <w:t>n</w:t>
      </w:r>
      <w:r w:rsidR="006D002C">
        <w:t>g</w:t>
      </w:r>
      <w:r w:rsidR="00164A5C">
        <w:t>es</w:t>
      </w:r>
    </w:p>
    <w:p w:rsidR="006D002C" w:rsidRDefault="006D002C" w:rsidP="006D002C">
      <w:pPr>
        <w:pStyle w:val="Heading3"/>
      </w:pPr>
      <w:r>
        <w:t>2.2.1</w:t>
      </w:r>
      <w:r>
        <w:tab/>
        <w:t>Order of Columns</w:t>
      </w:r>
    </w:p>
    <w:p w:rsidR="007E5FC2" w:rsidRDefault="008C5E75" w:rsidP="0021234A">
      <w:r>
        <w:t xml:space="preserve">The order of </w:t>
      </w:r>
      <w:r w:rsidR="00DF0D28">
        <w:t>columns that DHIS2 expects is different than the list format extract file that is generated by DHIS2. This is likely the easiest change to implement</w:t>
      </w:r>
      <w:r w:rsidR="000020E4">
        <w:t>.</w:t>
      </w:r>
    </w:p>
    <w:p w:rsidR="000020E4" w:rsidRDefault="000020E4" w:rsidP="0021234A">
      <w:r>
        <w:t xml:space="preserve">In the sample extract below, the original order of the columns </w:t>
      </w:r>
      <w:r w:rsidR="001B7E1D">
        <w:t>was</w:t>
      </w:r>
      <w:r>
        <w:t>:</w:t>
      </w:r>
    </w:p>
    <w:tbl>
      <w:tblPr>
        <w:tblW w:w="5000" w:type="pct"/>
        <w:tblCellMar>
          <w:left w:w="57" w:type="dxa"/>
          <w:right w:w="57" w:type="dxa"/>
        </w:tblCellMar>
        <w:tblLook w:val="04A0" w:firstRow="1" w:lastRow="0" w:firstColumn="1" w:lastColumn="0" w:noHBand="0" w:noVBand="1"/>
      </w:tblPr>
      <w:tblGrid>
        <w:gridCol w:w="938"/>
        <w:gridCol w:w="1563"/>
        <w:gridCol w:w="751"/>
        <w:gridCol w:w="3818"/>
        <w:gridCol w:w="537"/>
        <w:gridCol w:w="813"/>
      </w:tblGrid>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File name</w:t>
            </w:r>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Subnational region</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Country</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Indicator</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Year</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Estimate</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373231</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374219</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 xml:space="preserve">HIV population (15+) Total Region; </w:t>
            </w:r>
            <w:proofErr w:type="spellStart"/>
            <w:r w:rsidRPr="001C7393">
              <w:rPr>
                <w:rFonts w:ascii="Arial Narrow" w:hAnsi="Arial Narrow"/>
                <w:spacing w:val="0"/>
                <w:kern w:val="0"/>
                <w:lang w:val="en-US" w:eastAsia="en-US"/>
              </w:rPr>
              <w:t>Male+Female</w:t>
            </w:r>
            <w:proofErr w:type="spellEnd"/>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377019</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223883</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223923</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225170</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2014</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149348</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2015</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150296</w:t>
            </w:r>
          </w:p>
        </w:tc>
      </w:tr>
      <w:tr w:rsidR="000020E4" w:rsidRPr="001C7393" w:rsidTr="00C33473">
        <w:trPr>
          <w:trHeight w:val="300"/>
        </w:trPr>
        <w:tc>
          <w:tcPr>
            <w:tcW w:w="55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w:t>
            </w:r>
            <w:proofErr w:type="spellStart"/>
            <w:r w:rsidRPr="001C7393">
              <w:rPr>
                <w:rFonts w:ascii="Arial Narrow" w:hAnsi="Arial Narrow"/>
                <w:spacing w:val="0"/>
                <w:kern w:val="0"/>
                <w:lang w:val="en-US" w:eastAsia="en-US"/>
              </w:rPr>
              <w:t>abc.PJN</w:t>
            </w:r>
            <w:proofErr w:type="spellEnd"/>
          </w:p>
        </w:tc>
        <w:tc>
          <w:tcPr>
            <w:tcW w:w="928"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Andhra Pradesh</w:t>
            </w:r>
          </w:p>
        </w:tc>
        <w:tc>
          <w:tcPr>
            <w:tcW w:w="446"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India</w:t>
            </w:r>
          </w:p>
        </w:tc>
        <w:tc>
          <w:tcPr>
            <w:tcW w:w="2267"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left"/>
              <w:rPr>
                <w:rFonts w:ascii="Arial Narrow" w:hAnsi="Arial Narrow"/>
                <w:spacing w:val="0"/>
                <w:kern w:val="0"/>
                <w:lang w:val="en-US" w:eastAsia="en-US"/>
              </w:rPr>
            </w:pPr>
            <w:r w:rsidRPr="001C7393">
              <w:rPr>
                <w:rFonts w:ascii="Arial Narrow" w:hAnsi="Arial Narrow"/>
                <w:spacing w:val="0"/>
                <w:kern w:val="0"/>
                <w:lang w:val="en-US" w:eastAsia="en-US"/>
              </w:rPr>
              <w:t>HIV population (15+) Total Region; Female</w:t>
            </w:r>
          </w:p>
        </w:tc>
        <w:tc>
          <w:tcPr>
            <w:tcW w:w="319"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2016</w:t>
            </w:r>
          </w:p>
        </w:tc>
        <w:tc>
          <w:tcPr>
            <w:tcW w:w="483" w:type="pct"/>
            <w:tcBorders>
              <w:top w:val="nil"/>
              <w:left w:val="nil"/>
              <w:bottom w:val="nil"/>
              <w:right w:val="nil"/>
            </w:tcBorders>
            <w:shd w:val="clear" w:color="auto" w:fill="auto"/>
            <w:noWrap/>
            <w:vAlign w:val="bottom"/>
            <w:hideMark/>
          </w:tcPr>
          <w:p w:rsidR="000020E4" w:rsidRPr="001C7393" w:rsidRDefault="000020E4" w:rsidP="000020E4">
            <w:pPr>
              <w:spacing w:after="0" w:line="240" w:lineRule="auto"/>
              <w:ind w:left="0"/>
              <w:jc w:val="right"/>
              <w:rPr>
                <w:rFonts w:ascii="Arial Narrow" w:hAnsi="Arial Narrow"/>
                <w:spacing w:val="0"/>
                <w:kern w:val="0"/>
                <w:lang w:val="en-US" w:eastAsia="en-US"/>
              </w:rPr>
            </w:pPr>
            <w:r w:rsidRPr="001C7393">
              <w:rPr>
                <w:rFonts w:ascii="Arial Narrow" w:hAnsi="Arial Narrow"/>
                <w:spacing w:val="0"/>
                <w:kern w:val="0"/>
                <w:lang w:val="en-US" w:eastAsia="en-US"/>
              </w:rPr>
              <w:t>151850</w:t>
            </w:r>
          </w:p>
        </w:tc>
      </w:tr>
    </w:tbl>
    <w:p w:rsidR="000020E4" w:rsidRDefault="000020E4" w:rsidP="0021234A"/>
    <w:p w:rsidR="001C7393" w:rsidRDefault="0092543A" w:rsidP="0092543A">
      <w:r>
        <w:t xml:space="preserve">The DHIS2 ‘import ready’ version of this file (in terms of column order) is as follows (several </w:t>
      </w:r>
      <w:r w:rsidR="00021493">
        <w:t xml:space="preserve">further </w:t>
      </w:r>
      <w:r>
        <w:t>columns are not displayed in this sample</w:t>
      </w:r>
      <w:r w:rsidR="00021493">
        <w:t xml:space="preserve">, including a </w:t>
      </w:r>
      <w:commentRangeStart w:id="3"/>
      <w:r w:rsidR="00021493" w:rsidRPr="00021493">
        <w:rPr>
          <w:b/>
        </w:rPr>
        <w:t>‘comment</w:t>
      </w:r>
      <w:r w:rsidR="00793216" w:rsidRPr="00021493">
        <w:rPr>
          <w:b/>
        </w:rPr>
        <w:t>’ column that should include</w:t>
      </w:r>
      <w:r w:rsidRPr="00021493">
        <w:rPr>
          <w:b/>
        </w:rPr>
        <w:t xml:space="preserve"> </w:t>
      </w:r>
      <w:r w:rsidR="00021493" w:rsidRPr="00021493">
        <w:rPr>
          <w:b/>
        </w:rPr>
        <w:t xml:space="preserve">an ‘estimates </w:t>
      </w:r>
      <w:r w:rsidR="00021493">
        <w:rPr>
          <w:b/>
        </w:rPr>
        <w:t>as of</w:t>
      </w:r>
      <w:r w:rsidR="00021493" w:rsidRPr="00021493">
        <w:rPr>
          <w:b/>
        </w:rPr>
        <w:t xml:space="preserve"> </w:t>
      </w:r>
      <w:proofErr w:type="spellStart"/>
      <w:r w:rsidR="00021493" w:rsidRPr="00021493">
        <w:rPr>
          <w:b/>
          <w:i/>
        </w:rPr>
        <w:t>datevalue</w:t>
      </w:r>
      <w:proofErr w:type="spellEnd"/>
      <w:r w:rsidR="00021493" w:rsidRPr="00021493">
        <w:rPr>
          <w:b/>
          <w:i/>
        </w:rPr>
        <w:t>’</w:t>
      </w:r>
      <w:r w:rsidR="00021493" w:rsidRPr="00021493">
        <w:rPr>
          <w:b/>
        </w:rPr>
        <w:t xml:space="preserve"> entry</w:t>
      </w:r>
      <w:commentRangeEnd w:id="3"/>
      <w:r w:rsidR="00AE3292">
        <w:rPr>
          <w:rStyle w:val="CommentReference"/>
          <w:rFonts w:ascii="Times New Roman" w:hAnsi="Times New Roman"/>
          <w:spacing w:val="0"/>
          <w:kern w:val="0"/>
          <w:lang w:eastAsia="en-US"/>
        </w:rPr>
        <w:commentReference w:id="3"/>
      </w:r>
      <w:r w:rsidRPr="00021493">
        <w:rPr>
          <w:b/>
        </w:rPr>
        <w:t>.</w:t>
      </w:r>
    </w:p>
    <w:tbl>
      <w:tblPr>
        <w:tblW w:w="5651" w:type="pct"/>
        <w:tblLook w:val="04A0" w:firstRow="1" w:lastRow="0" w:firstColumn="1" w:lastColumn="0" w:noHBand="0" w:noVBand="1"/>
      </w:tblPr>
      <w:tblGrid>
        <w:gridCol w:w="3790"/>
        <w:gridCol w:w="672"/>
        <w:gridCol w:w="1803"/>
        <w:gridCol w:w="1329"/>
        <w:gridCol w:w="1274"/>
        <w:gridCol w:w="764"/>
      </w:tblGrid>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lastRenderedPageBreak/>
              <w:t>dataelement</w:t>
            </w:r>
            <w:proofErr w:type="spellEnd"/>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690" w:type="pct"/>
            <w:tcBorders>
              <w:top w:val="nil"/>
              <w:left w:val="nil"/>
              <w:bottom w:val="nil"/>
              <w:right w:val="nil"/>
            </w:tcBorders>
            <w:shd w:val="clear" w:color="auto" w:fill="auto"/>
            <w:noWrap/>
            <w:vAlign w:val="bottom"/>
            <w:hideMark/>
          </w:tcPr>
          <w:p w:rsid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rsidR="0092543A" w:rsidRDefault="0092543A" w:rsidP="0092543A">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373231</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374219</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 xml:space="preserve">HIV population (15+) Total Region; </w:t>
            </w:r>
            <w:proofErr w:type="spellStart"/>
            <w:r w:rsidRPr="0092543A">
              <w:rPr>
                <w:rFonts w:ascii="Arial Narrow" w:hAnsi="Arial Narrow" w:cs="Arial"/>
                <w:spacing w:val="0"/>
                <w:kern w:val="0"/>
                <w:lang w:val="en-US" w:eastAsia="en-US"/>
              </w:rPr>
              <w:t>Male+Female</w:t>
            </w:r>
            <w:proofErr w:type="spellEnd"/>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377019</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92543A" w:rsidRPr="0092543A" w:rsidTr="00C33473">
        <w:trPr>
          <w:trHeight w:val="300"/>
        </w:trPr>
        <w:tc>
          <w:tcPr>
            <w:tcW w:w="196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92543A" w:rsidRPr="0092543A" w:rsidRDefault="0092543A" w:rsidP="0092543A">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1F3315" w:rsidRDefault="001F3315" w:rsidP="0092543A"/>
    <w:p w:rsidR="0092543A" w:rsidRDefault="0092543A" w:rsidP="0092543A">
      <w:r>
        <w:t>Notes:</w:t>
      </w:r>
    </w:p>
    <w:p w:rsidR="001B7E1D" w:rsidRDefault="001B7E1D" w:rsidP="0092543A">
      <w:pPr>
        <w:pStyle w:val="ListParagraph"/>
        <w:numPr>
          <w:ilvl w:val="0"/>
          <w:numId w:val="40"/>
        </w:numPr>
      </w:pPr>
      <w:r>
        <w:t>The ‘File name’ column is eliminated</w:t>
      </w:r>
    </w:p>
    <w:p w:rsidR="001F3315" w:rsidRDefault="001F3315" w:rsidP="0092543A">
      <w:pPr>
        <w:pStyle w:val="ListParagraph"/>
        <w:numPr>
          <w:ilvl w:val="0"/>
          <w:numId w:val="40"/>
        </w:numPr>
      </w:pPr>
      <w:r>
        <w:t xml:space="preserve">The ‘Year’ and ‘Estimate’ columns become the ‘Period’ and ‘Value’ columns respectively (in a different </w:t>
      </w:r>
      <w:r w:rsidR="00D94054">
        <w:t xml:space="preserve">column </w:t>
      </w:r>
      <w:r>
        <w:t>order</w:t>
      </w:r>
      <w:r w:rsidR="00D94054">
        <w:t xml:space="preserve"> than the original file</w:t>
      </w:r>
      <w:r>
        <w:t>).</w:t>
      </w:r>
    </w:p>
    <w:p w:rsidR="001F3315" w:rsidRDefault="001F3315" w:rsidP="0092543A">
      <w:pPr>
        <w:pStyle w:val="ListParagraph"/>
        <w:numPr>
          <w:ilvl w:val="0"/>
          <w:numId w:val="40"/>
        </w:numPr>
      </w:pPr>
      <w:r>
        <w:t>The ‘Indicator’ column becomes the ’</w:t>
      </w:r>
      <w:proofErr w:type="spellStart"/>
      <w:r>
        <w:t>dataelement</w:t>
      </w:r>
      <w:proofErr w:type="spellEnd"/>
      <w:r>
        <w:t>’ column and the concept of Indicator is represented as ‘</w:t>
      </w:r>
      <w:proofErr w:type="spellStart"/>
      <w:r>
        <w:t>dataelement</w:t>
      </w:r>
      <w:proofErr w:type="spellEnd"/>
      <w:r>
        <w:t>’ and ‘</w:t>
      </w:r>
      <w:proofErr w:type="spellStart"/>
      <w:r>
        <w:t>Categoyoptioncombo</w:t>
      </w:r>
      <w:proofErr w:type="spellEnd"/>
      <w:r>
        <w:t>’ in DHIS2</w:t>
      </w:r>
    </w:p>
    <w:p w:rsidR="001B7E1D" w:rsidRDefault="0092543A" w:rsidP="001F3315">
      <w:pPr>
        <w:pStyle w:val="ListParagraph"/>
        <w:numPr>
          <w:ilvl w:val="1"/>
          <w:numId w:val="40"/>
        </w:numPr>
      </w:pPr>
      <w:r>
        <w:t xml:space="preserve">The </w:t>
      </w:r>
      <w:r w:rsidR="001B7E1D">
        <w:t>‘</w:t>
      </w:r>
      <w:proofErr w:type="spellStart"/>
      <w:r>
        <w:t>dataelement</w:t>
      </w:r>
      <w:proofErr w:type="spellEnd"/>
      <w:r w:rsidR="001B7E1D">
        <w:t>’</w:t>
      </w:r>
      <w:r>
        <w:t xml:space="preserve"> in the import-ready version would be </w:t>
      </w:r>
      <w:commentRangeStart w:id="4"/>
      <w:r>
        <w:t>replaced</w:t>
      </w:r>
      <w:commentRangeEnd w:id="4"/>
      <w:r w:rsidR="00D115F9">
        <w:rPr>
          <w:rStyle w:val="CommentReference"/>
          <w:rFonts w:ascii="Times New Roman" w:hAnsi="Times New Roman"/>
          <w:spacing w:val="0"/>
          <w:kern w:val="0"/>
          <w:lang w:val="en-GB" w:eastAsia="en-US"/>
        </w:rPr>
        <w:commentReference w:id="4"/>
      </w:r>
      <w:r>
        <w:t xml:space="preserve"> with the UID code that represents the </w:t>
      </w:r>
      <w:r w:rsidR="001B7E1D">
        <w:t>object ‘HIV Population’</w:t>
      </w:r>
    </w:p>
    <w:p w:rsidR="001B7E1D" w:rsidRDefault="001B7E1D" w:rsidP="001F3315">
      <w:pPr>
        <w:pStyle w:val="ListParagraph"/>
        <w:numPr>
          <w:ilvl w:val="1"/>
          <w:numId w:val="40"/>
        </w:numPr>
      </w:pPr>
      <w:r>
        <w:t xml:space="preserve">The </w:t>
      </w:r>
      <w:r w:rsidR="001F3315">
        <w:t>‘</w:t>
      </w:r>
      <w:proofErr w:type="spellStart"/>
      <w:r>
        <w:t>Categoryoptioncombo</w:t>
      </w:r>
      <w:proofErr w:type="spellEnd"/>
      <w:r w:rsidR="001F3315">
        <w:t>’</w:t>
      </w:r>
      <w:r>
        <w:t xml:space="preserve"> in the import-ready version would be replaced with the UID code that represents the disaggregation object ‘Male’ and ‘Female’ respectively.</w:t>
      </w:r>
    </w:p>
    <w:p w:rsidR="0092543A" w:rsidRDefault="00D559E0" w:rsidP="00D559E0">
      <w:pPr>
        <w:pStyle w:val="ListParagraph"/>
        <w:numPr>
          <w:ilvl w:val="0"/>
          <w:numId w:val="40"/>
        </w:numPr>
      </w:pPr>
      <w:r>
        <w:t>The ‘country’ and ‘subnational region’ columns are replaced by a single ‘</w:t>
      </w:r>
      <w:proofErr w:type="spellStart"/>
      <w:r>
        <w:t>orgunit</w:t>
      </w:r>
      <w:proofErr w:type="spellEnd"/>
      <w:r>
        <w:t xml:space="preserve">’ column. </w:t>
      </w:r>
      <w:r w:rsidR="001F3315">
        <w:t>The ‘</w:t>
      </w:r>
      <w:proofErr w:type="spellStart"/>
      <w:r w:rsidR="001F3315">
        <w:t>orgunit</w:t>
      </w:r>
      <w:proofErr w:type="spellEnd"/>
      <w:r w:rsidR="001F3315">
        <w:t>’ in the import-ready version would be replaced with the UID code that represents the object ‘</w:t>
      </w:r>
      <w:r w:rsidR="001F3315" w:rsidRPr="001B7E1D">
        <w:t>India/Andhra Pradesh</w:t>
      </w:r>
      <w:r>
        <w:t>’.</w:t>
      </w:r>
    </w:p>
    <w:p w:rsidR="008C5E75" w:rsidRDefault="006D002C" w:rsidP="006D002C">
      <w:pPr>
        <w:pStyle w:val="Heading3"/>
      </w:pPr>
      <w:r>
        <w:t>2.2.2</w:t>
      </w:r>
      <w:r w:rsidR="00D82381">
        <w:tab/>
        <w:t>Remove Totals Rows</w:t>
      </w:r>
    </w:p>
    <w:p w:rsidR="008C5E75" w:rsidRDefault="00D559E0" w:rsidP="0021234A">
      <w:r>
        <w:t>In DHIS2, ‘</w:t>
      </w:r>
      <w:commentRangeStart w:id="5"/>
      <w:r>
        <w:t>Total</w:t>
      </w:r>
      <w:commentRangeEnd w:id="5"/>
      <w:r w:rsidR="00D115F9">
        <w:rPr>
          <w:rStyle w:val="CommentReference"/>
          <w:rFonts w:ascii="Times New Roman" w:hAnsi="Times New Roman"/>
          <w:spacing w:val="0"/>
          <w:kern w:val="0"/>
          <w:lang w:eastAsia="en-US"/>
        </w:rPr>
        <w:commentReference w:id="5"/>
      </w:r>
      <w:r>
        <w:t>’ values are generated from their disaggregated components, and it is therefore not necessary to generate Totals in the extract. Using the previous sample from above, the ‘import-ready’ version of this file (in terms of column-order and removal of total options’</w:t>
      </w:r>
      <w:r w:rsidR="00C33473">
        <w:t>)</w:t>
      </w:r>
      <w:r>
        <w:t xml:space="preserve"> would look similar to:</w:t>
      </w:r>
    </w:p>
    <w:tbl>
      <w:tblPr>
        <w:tblW w:w="5651" w:type="pct"/>
        <w:tblLook w:val="04A0" w:firstRow="1" w:lastRow="0" w:firstColumn="1" w:lastColumn="0" w:noHBand="0" w:noVBand="1"/>
      </w:tblPr>
      <w:tblGrid>
        <w:gridCol w:w="3789"/>
        <w:gridCol w:w="672"/>
        <w:gridCol w:w="1803"/>
        <w:gridCol w:w="1329"/>
        <w:gridCol w:w="1274"/>
        <w:gridCol w:w="765"/>
      </w:tblGrid>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dataelement</w:t>
            </w:r>
            <w:proofErr w:type="spellEnd"/>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690" w:type="pct"/>
            <w:tcBorders>
              <w:top w:val="nil"/>
              <w:left w:val="nil"/>
              <w:bottom w:val="nil"/>
              <w:right w:val="nil"/>
            </w:tcBorders>
            <w:shd w:val="clear" w:color="auto" w:fill="auto"/>
            <w:noWrap/>
            <w:vAlign w:val="bottom"/>
            <w:hideMark/>
          </w:tcPr>
          <w:p w:rsidR="00D559E0"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rsidR="00D559E0" w:rsidRDefault="00D559E0" w:rsidP="00D559E0">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559E0" w:rsidRPr="0092543A" w:rsidTr="00C33473">
        <w:trPr>
          <w:trHeight w:val="300"/>
        </w:trPr>
        <w:tc>
          <w:tcPr>
            <w:tcW w:w="196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49"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661"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D559E0" w:rsidRPr="0092543A" w:rsidRDefault="00D559E0" w:rsidP="00D559E0">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D559E0" w:rsidRDefault="00D559E0" w:rsidP="0021234A"/>
    <w:p w:rsidR="007E5FC2" w:rsidRDefault="006D002C" w:rsidP="006D002C">
      <w:pPr>
        <w:pStyle w:val="Heading3"/>
      </w:pPr>
      <w:r>
        <w:lastRenderedPageBreak/>
        <w:t>2.2.3</w:t>
      </w:r>
      <w:r w:rsidR="008C5E75">
        <w:tab/>
      </w:r>
      <w:r w:rsidR="007E5FC2">
        <w:t>Replace extract labels with DHIS2</w:t>
      </w:r>
      <w:r w:rsidR="008C5E75">
        <w:t xml:space="preserve"> UNAIDS-SPECTRUM GUIDS</w:t>
      </w:r>
    </w:p>
    <w:p w:rsidR="00596E0E" w:rsidRDefault="00596E0E" w:rsidP="0021234A">
      <w:r>
        <w:t xml:space="preserve">To facilitate the import of Spectrum data, a set of standard Spectrum data elements (and GUIDS) have been defined that will be instantiated by a special </w:t>
      </w:r>
      <w:r w:rsidR="00C33473">
        <w:t xml:space="preserve">DHIS2 </w:t>
      </w:r>
      <w:r>
        <w:t xml:space="preserve">UNAIDS-SPECTRUM </w:t>
      </w:r>
      <w:r w:rsidR="00C33473">
        <w:t xml:space="preserve">BOOTSTRAPPING </w:t>
      </w:r>
      <w:r>
        <w:t>App.</w:t>
      </w:r>
      <w:r>
        <w:rPr>
          <w:rStyle w:val="FootnoteReference"/>
        </w:rPr>
        <w:footnoteReference w:id="3"/>
      </w:r>
      <w:r>
        <w:t xml:space="preserve"> </w:t>
      </w:r>
      <w:r w:rsidR="00C33473">
        <w:t>Given that</w:t>
      </w:r>
      <w:r>
        <w:t xml:space="preserve"> the App will </w:t>
      </w:r>
      <w:r w:rsidR="00C33473">
        <w:t>instantiate</w:t>
      </w:r>
      <w:r>
        <w:t xml:space="preserve"> the same </w:t>
      </w:r>
      <w:r w:rsidR="00C33473">
        <w:t xml:space="preserve">object </w:t>
      </w:r>
      <w:r>
        <w:t>GUIDs across</w:t>
      </w:r>
      <w:r w:rsidR="007E5FC2">
        <w:t xml:space="preserve"> any DHIS2 instance, these identifiers (if they form part of the Spectrum export) will eliminate one of the manual steps previously highlighted.</w:t>
      </w:r>
    </w:p>
    <w:tbl>
      <w:tblPr>
        <w:tblW w:w="5651" w:type="pct"/>
        <w:tblLook w:val="04A0" w:firstRow="1" w:lastRow="0" w:firstColumn="1" w:lastColumn="0" w:noHBand="0" w:noVBand="1"/>
      </w:tblPr>
      <w:tblGrid>
        <w:gridCol w:w="1780"/>
        <w:gridCol w:w="672"/>
        <w:gridCol w:w="1803"/>
        <w:gridCol w:w="3339"/>
        <w:gridCol w:w="1274"/>
        <w:gridCol w:w="764"/>
      </w:tblGrid>
      <w:tr w:rsidR="00C33473" w:rsidRPr="0092543A" w:rsidTr="00C33473">
        <w:trPr>
          <w:trHeight w:val="300"/>
        </w:trPr>
        <w:tc>
          <w:tcPr>
            <w:tcW w:w="1967" w:type="pct"/>
            <w:tcBorders>
              <w:top w:val="nil"/>
              <w:left w:val="nil"/>
              <w:bottom w:val="nil"/>
              <w:right w:val="nil"/>
            </w:tcBorders>
            <w:shd w:val="clear" w:color="auto" w:fill="auto"/>
            <w:noWrap/>
            <w:vAlign w:val="bottom"/>
            <w:hideMark/>
          </w:tcPr>
          <w:p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dataelement</w:t>
            </w:r>
            <w:proofErr w:type="spellEnd"/>
          </w:p>
        </w:tc>
        <w:tc>
          <w:tcPr>
            <w:tcW w:w="349" w:type="pct"/>
            <w:tcBorders>
              <w:top w:val="nil"/>
              <w:left w:val="nil"/>
              <w:bottom w:val="nil"/>
              <w:right w:val="nil"/>
            </w:tcBorders>
            <w:shd w:val="clear" w:color="auto" w:fill="auto"/>
            <w:noWrap/>
            <w:vAlign w:val="bottom"/>
            <w:hideMark/>
          </w:tcPr>
          <w:p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rsidR="00C33473" w:rsidRPr="0092543A"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690" w:type="pct"/>
            <w:tcBorders>
              <w:top w:val="nil"/>
              <w:left w:val="nil"/>
              <w:bottom w:val="nil"/>
              <w:right w:val="nil"/>
            </w:tcBorders>
            <w:shd w:val="clear" w:color="auto" w:fill="auto"/>
            <w:noWrap/>
            <w:vAlign w:val="bottom"/>
            <w:hideMark/>
          </w:tcPr>
          <w:p w:rsidR="00C33473"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rsidR="00C33473" w:rsidRDefault="00C33473" w:rsidP="00C33473">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rsidR="00C33473" w:rsidRPr="0092543A" w:rsidRDefault="00C33473" w:rsidP="00C33473">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5410F2" w:rsidRPr="0092543A" w:rsidTr="00C33473">
        <w:trPr>
          <w:trHeight w:val="300"/>
        </w:trPr>
        <w:tc>
          <w:tcPr>
            <w:tcW w:w="196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5410F2" w:rsidRPr="0092543A" w:rsidRDefault="005410F2" w:rsidP="005410F2">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5410F2" w:rsidRPr="0092543A" w:rsidRDefault="005410F2" w:rsidP="00C33473">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C33473" w:rsidRDefault="00C33473" w:rsidP="0021234A"/>
    <w:p w:rsidR="005410F2" w:rsidRDefault="005410F2" w:rsidP="005410F2">
      <w:r>
        <w:t>Notes:</w:t>
      </w:r>
    </w:p>
    <w:p w:rsidR="00FD7997" w:rsidRPr="004973C9" w:rsidRDefault="00FD7997" w:rsidP="00FD7997">
      <w:pPr>
        <w:pStyle w:val="ListParagraph"/>
        <w:numPr>
          <w:ilvl w:val="0"/>
          <w:numId w:val="41"/>
        </w:numPr>
        <w:rPr>
          <w:b/>
        </w:rPr>
      </w:pPr>
      <w:r w:rsidRPr="004973C9">
        <w:rPr>
          <w:b/>
        </w:rPr>
        <w:t>This example Spectrum output represents an ideal version that eliminates several manual steps of preparation.</w:t>
      </w:r>
    </w:p>
    <w:p w:rsidR="005410F2" w:rsidRDefault="005410F2" w:rsidP="005410F2">
      <w:pPr>
        <w:pStyle w:val="ListParagraph"/>
        <w:numPr>
          <w:ilvl w:val="0"/>
          <w:numId w:val="41"/>
        </w:numPr>
      </w:pPr>
      <w:r>
        <w:t>The ‘</w:t>
      </w:r>
      <w:proofErr w:type="spellStart"/>
      <w:r>
        <w:t>dataelement</w:t>
      </w:r>
      <w:proofErr w:type="spellEnd"/>
      <w:r>
        <w:t>’ value is replaced by the DHIS2 GUID that represents the Spectrum Estimate ‘HIV Population’ in DHIS2 (which will be universal to all DHIS2 instances that implement this feature).</w:t>
      </w:r>
      <w:bookmarkStart w:id="6" w:name="_GoBack"/>
      <w:bookmarkEnd w:id="6"/>
    </w:p>
    <w:p w:rsidR="00C33473" w:rsidRDefault="00C33473" w:rsidP="005410F2">
      <w:pPr>
        <w:pStyle w:val="ListParagraph"/>
        <w:numPr>
          <w:ilvl w:val="0"/>
          <w:numId w:val="41"/>
        </w:numPr>
      </w:pPr>
      <w:r>
        <w:t xml:space="preserve">Since it will still be necessary to manually set the </w:t>
      </w:r>
      <w:proofErr w:type="spellStart"/>
      <w:r w:rsidR="005410F2">
        <w:t>Categoryoptioncombo</w:t>
      </w:r>
      <w:proofErr w:type="spellEnd"/>
      <w:r w:rsidR="005410F2">
        <w:t xml:space="preserve"> G</w:t>
      </w:r>
      <w:r>
        <w:t xml:space="preserve">UIDs </w:t>
      </w:r>
      <w:r w:rsidR="00D94054">
        <w:t>to correctly identify the gender</w:t>
      </w:r>
      <w:r w:rsidR="005410F2">
        <w:t xml:space="preserve"> disaggregation’s</w:t>
      </w:r>
      <w:r w:rsidR="00FD7997">
        <w:t xml:space="preserve">, </w:t>
      </w:r>
      <w:r w:rsidR="00FD7997" w:rsidRPr="00D94054">
        <w:rPr>
          <w:b/>
        </w:rPr>
        <w:t xml:space="preserve">then the original ‘Indicator’ label </w:t>
      </w:r>
      <w:commentRangeStart w:id="7"/>
      <w:r w:rsidR="00FD7997" w:rsidRPr="00D94054">
        <w:rPr>
          <w:b/>
        </w:rPr>
        <w:t>should be entered in this column to enable users to identify the indicator and its disaggregation’s</w:t>
      </w:r>
      <w:commentRangeEnd w:id="7"/>
      <w:r w:rsidR="0011474A">
        <w:rPr>
          <w:rStyle w:val="CommentReference"/>
          <w:rFonts w:ascii="Times New Roman" w:hAnsi="Times New Roman"/>
          <w:spacing w:val="0"/>
          <w:kern w:val="0"/>
          <w:lang w:val="en-GB" w:eastAsia="en-US"/>
        </w:rPr>
        <w:commentReference w:id="7"/>
      </w:r>
      <w:r w:rsidR="00FD7997">
        <w:t>.</w:t>
      </w:r>
    </w:p>
    <w:p w:rsidR="00C33473" w:rsidRDefault="00FD7997" w:rsidP="0021234A">
      <w:r>
        <w:t>For reference, the final ‘import-ready’ version of this sample is provided below.</w:t>
      </w:r>
    </w:p>
    <w:tbl>
      <w:tblPr>
        <w:tblW w:w="5000" w:type="pct"/>
        <w:tblLook w:val="04A0" w:firstRow="1" w:lastRow="0" w:firstColumn="1" w:lastColumn="0" w:noHBand="0" w:noVBand="1"/>
      </w:tblPr>
      <w:tblGrid>
        <w:gridCol w:w="1624"/>
        <w:gridCol w:w="702"/>
        <w:gridCol w:w="1652"/>
        <w:gridCol w:w="1902"/>
        <w:gridCol w:w="1844"/>
        <w:gridCol w:w="798"/>
      </w:tblGrid>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dataelement</w:t>
            </w:r>
            <w:proofErr w:type="spellEnd"/>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69"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1116"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Categoryoptioncombo</w:t>
            </w:r>
            <w:proofErr w:type="spellEnd"/>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Attributeoptioncombo</w:t>
            </w:r>
            <w:proofErr w:type="spellEnd"/>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E77E8C" w:rsidRDefault="00E77E8C" w:rsidP="00FD7997">
            <w:pPr>
              <w:spacing w:after="0" w:line="240" w:lineRule="auto"/>
              <w:ind w:left="0"/>
              <w:jc w:val="left"/>
              <w:rPr>
                <w:rFonts w:ascii="Arial Narrow" w:hAnsi="Arial Narrow" w:cs="Arial"/>
                <w:spacing w:val="0"/>
                <w:kern w:val="0"/>
                <w:lang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NWzbX92mJ6L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FD7997" w:rsidRPr="0092543A" w:rsidTr="00E77E8C">
        <w:trPr>
          <w:trHeight w:val="300"/>
        </w:trPr>
        <w:tc>
          <w:tcPr>
            <w:tcW w:w="953"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41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69"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olor w:val="000000"/>
                <w:spacing w:val="0"/>
                <w:kern w:val="0"/>
                <w:lang w:val="en-US" w:eastAsia="en-US"/>
              </w:rPr>
            </w:pPr>
            <w:r w:rsidRPr="00E77E8C">
              <w:rPr>
                <w:rFonts w:ascii="Arial Narrow" w:hAnsi="Arial Narrow"/>
                <w:color w:val="000000"/>
                <w:spacing w:val="0"/>
                <w:kern w:val="0"/>
                <w:lang w:eastAsia="en-US"/>
              </w:rPr>
              <w:t>N2bI9Abo0LM</w:t>
            </w:r>
          </w:p>
        </w:tc>
        <w:tc>
          <w:tcPr>
            <w:tcW w:w="1116" w:type="pct"/>
            <w:tcBorders>
              <w:top w:val="nil"/>
              <w:left w:val="nil"/>
              <w:bottom w:val="nil"/>
              <w:right w:val="nil"/>
            </w:tcBorders>
            <w:shd w:val="clear" w:color="auto" w:fill="auto"/>
            <w:noWrap/>
            <w:vAlign w:val="bottom"/>
            <w:hideMark/>
          </w:tcPr>
          <w:p w:rsidR="00FD7997" w:rsidRPr="0092543A" w:rsidRDefault="00E77E8C" w:rsidP="00FD7997">
            <w:pPr>
              <w:spacing w:after="0" w:line="240" w:lineRule="auto"/>
              <w:ind w:left="0"/>
              <w:jc w:val="left"/>
              <w:rPr>
                <w:rFonts w:ascii="Arial Narrow" w:hAnsi="Arial Narrow" w:cs="Arial"/>
                <w:spacing w:val="0"/>
                <w:kern w:val="0"/>
                <w:lang w:val="en-US" w:eastAsia="en-US"/>
              </w:rPr>
            </w:pPr>
            <w:r w:rsidRPr="00E77E8C">
              <w:rPr>
                <w:rFonts w:ascii="Arial Narrow" w:hAnsi="Arial Narrow" w:cs="Arial"/>
                <w:spacing w:val="0"/>
                <w:kern w:val="0"/>
                <w:lang w:eastAsia="en-US"/>
              </w:rPr>
              <w:t>ZNZZWddI4QL</w:t>
            </w:r>
          </w:p>
        </w:tc>
        <w:tc>
          <w:tcPr>
            <w:tcW w:w="1082"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left"/>
              <w:rPr>
                <w:rFonts w:ascii="Arial Narrow" w:hAnsi="Arial Narrow"/>
                <w:color w:val="000000"/>
                <w:spacing w:val="0"/>
                <w:kern w:val="0"/>
                <w:lang w:val="en-US" w:eastAsia="en-US"/>
              </w:rPr>
            </w:pPr>
          </w:p>
        </w:tc>
        <w:tc>
          <w:tcPr>
            <w:tcW w:w="468" w:type="pct"/>
            <w:tcBorders>
              <w:top w:val="nil"/>
              <w:left w:val="nil"/>
              <w:bottom w:val="nil"/>
              <w:right w:val="nil"/>
            </w:tcBorders>
            <w:shd w:val="clear" w:color="auto" w:fill="auto"/>
            <w:noWrap/>
            <w:vAlign w:val="bottom"/>
            <w:hideMark/>
          </w:tcPr>
          <w:p w:rsidR="00FD7997" w:rsidRPr="0092543A" w:rsidRDefault="00FD7997" w:rsidP="00FD7997">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E77E8C" w:rsidRDefault="00E77E8C" w:rsidP="00FD7997">
      <w:pPr>
        <w:rPr>
          <w:rFonts w:ascii="Lucida Grande" w:hAnsi="Lucida Grande" w:cs="Lucida Grande"/>
          <w:color w:val="000000"/>
        </w:rPr>
      </w:pPr>
    </w:p>
    <w:p w:rsidR="00FD7997" w:rsidRDefault="00FD7997" w:rsidP="00FD7997">
      <w:r>
        <w:t>Notes:</w:t>
      </w:r>
    </w:p>
    <w:p w:rsidR="008A350E" w:rsidRDefault="00FD7997" w:rsidP="005F5D05">
      <w:pPr>
        <w:pStyle w:val="ListParagraph"/>
        <w:numPr>
          <w:ilvl w:val="0"/>
          <w:numId w:val="42"/>
        </w:numPr>
      </w:pPr>
      <w:r>
        <w:t xml:space="preserve">The </w:t>
      </w:r>
      <w:r w:rsidR="00E77E8C">
        <w:t xml:space="preserve">final </w:t>
      </w:r>
      <w:r>
        <w:t xml:space="preserve">manual steps entail identifying the </w:t>
      </w:r>
      <w:r w:rsidRPr="00FD7997">
        <w:rPr>
          <w:b/>
        </w:rPr>
        <w:t>locally unique</w:t>
      </w:r>
      <w:r>
        <w:t xml:space="preserve"> DHIS2 GUIDS that represe</w:t>
      </w:r>
      <w:r w:rsidR="00D94054">
        <w:t xml:space="preserve">nt the subnational area and </w:t>
      </w:r>
      <w:r>
        <w:t xml:space="preserve">gender </w:t>
      </w:r>
      <w:r w:rsidR="00D94054">
        <w:t>disaggregation’s</w:t>
      </w:r>
      <w:r>
        <w:t xml:space="preserve"> and inserting them into the appropriate cells in the extract file.</w:t>
      </w:r>
    </w:p>
    <w:p w:rsidR="005F5D05" w:rsidRDefault="005F5D05" w:rsidP="005F5D05">
      <w:pPr>
        <w:pStyle w:val="Heading2"/>
      </w:pPr>
      <w:r>
        <w:lastRenderedPageBreak/>
        <w:t>2.3</w:t>
      </w:r>
      <w:r>
        <w:tab/>
        <w:t>The Spectrum DHIS2 Ready Export Capability</w:t>
      </w:r>
    </w:p>
    <w:p w:rsidR="005F5D05" w:rsidRPr="00C02B0A" w:rsidRDefault="005F5D05" w:rsidP="005F5D05">
      <w:r>
        <w:t xml:space="preserve">The following narrative has been split between ‘should haves’ and the ‘could haves’. The ‘should haves’ define </w:t>
      </w:r>
      <w:r w:rsidR="00D82381">
        <w:t>a preferred</w:t>
      </w:r>
      <w:r>
        <w:t xml:space="preserve"> minimum requirement</w:t>
      </w:r>
      <w:r w:rsidR="00D82381">
        <w:t xml:space="preserve"> if such a capability were to be implemented</w:t>
      </w:r>
      <w:r>
        <w:t>, while</w:t>
      </w:r>
      <w:r w:rsidR="00D82381">
        <w:t xml:space="preserve"> the more complex requirements have been defined as</w:t>
      </w:r>
      <w:r>
        <w:t xml:space="preserve"> ‘could haves’.</w:t>
      </w:r>
    </w:p>
    <w:p w:rsidR="005F5D05" w:rsidRDefault="005F5D05" w:rsidP="005F5D05">
      <w:pPr>
        <w:pStyle w:val="Heading3"/>
      </w:pPr>
      <w:r>
        <w:t>2.3.1</w:t>
      </w:r>
      <w:r>
        <w:tab/>
      </w:r>
      <w:proofErr w:type="gramStart"/>
      <w:r>
        <w:t>The</w:t>
      </w:r>
      <w:proofErr w:type="gramEnd"/>
      <w:r>
        <w:t xml:space="preserve"> Should Haves</w:t>
      </w:r>
    </w:p>
    <w:p w:rsidR="00D82381" w:rsidRDefault="00D82381" w:rsidP="005F5D05">
      <w:r>
        <w:t>The generation of a DHIS2 ready extract should at a minimum generate an output similar to:</w:t>
      </w:r>
    </w:p>
    <w:tbl>
      <w:tblPr>
        <w:tblW w:w="5522" w:type="pct"/>
        <w:tblLayout w:type="fixed"/>
        <w:tblLook w:val="04A0" w:firstRow="1" w:lastRow="0" w:firstColumn="1" w:lastColumn="0" w:noHBand="0" w:noVBand="1"/>
      </w:tblPr>
      <w:tblGrid>
        <w:gridCol w:w="2239"/>
        <w:gridCol w:w="718"/>
        <w:gridCol w:w="1804"/>
        <w:gridCol w:w="2293"/>
        <w:gridCol w:w="1419"/>
        <w:gridCol w:w="939"/>
      </w:tblGrid>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dataelement</w:t>
            </w:r>
            <w:proofErr w:type="spellEnd"/>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1218" w:type="pct"/>
            <w:tcBorders>
              <w:top w:val="nil"/>
              <w:left w:val="nil"/>
              <w:bottom w:val="nil"/>
              <w:right w:val="nil"/>
            </w:tcBorders>
            <w:shd w:val="clear" w:color="auto" w:fill="auto"/>
            <w:noWrap/>
            <w:vAlign w:val="bottom"/>
            <w:hideMark/>
          </w:tcPr>
          <w:p w:rsidR="00D82381"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754" w:type="pct"/>
            <w:tcBorders>
              <w:top w:val="nil"/>
              <w:left w:val="nil"/>
              <w:bottom w:val="nil"/>
              <w:right w:val="nil"/>
            </w:tcBorders>
            <w:shd w:val="clear" w:color="auto" w:fill="auto"/>
            <w:noWrap/>
            <w:vAlign w:val="bottom"/>
            <w:hideMark/>
          </w:tcPr>
          <w:p w:rsidR="00D82381" w:rsidRDefault="00D82381" w:rsidP="00D82381">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D82381" w:rsidRPr="0092543A" w:rsidTr="00D82381">
        <w:trPr>
          <w:trHeight w:val="300"/>
        </w:trPr>
        <w:tc>
          <w:tcPr>
            <w:tcW w:w="118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381"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5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1218"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r w:rsidRPr="0092543A">
              <w:rPr>
                <w:rFonts w:ascii="Arial Narrow" w:hAnsi="Arial Narrow" w:cs="Arial"/>
                <w:spacing w:val="0"/>
                <w:kern w:val="0"/>
                <w:lang w:val="en-US" w:eastAsia="en-US"/>
              </w:rPr>
              <w:t>HIV population (15+) Total Region; Female</w:t>
            </w:r>
          </w:p>
        </w:tc>
        <w:tc>
          <w:tcPr>
            <w:tcW w:w="754"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left"/>
              <w:rPr>
                <w:rFonts w:ascii="Arial Narrow" w:hAnsi="Arial Narrow"/>
                <w:color w:val="000000"/>
                <w:spacing w:val="0"/>
                <w:kern w:val="0"/>
                <w:lang w:val="en-US" w:eastAsia="en-US"/>
              </w:rPr>
            </w:pPr>
          </w:p>
        </w:tc>
        <w:tc>
          <w:tcPr>
            <w:tcW w:w="499" w:type="pct"/>
            <w:tcBorders>
              <w:top w:val="nil"/>
              <w:left w:val="nil"/>
              <w:bottom w:val="nil"/>
              <w:right w:val="nil"/>
            </w:tcBorders>
            <w:shd w:val="clear" w:color="auto" w:fill="auto"/>
            <w:noWrap/>
            <w:vAlign w:val="bottom"/>
            <w:hideMark/>
          </w:tcPr>
          <w:p w:rsidR="00D82381" w:rsidRPr="0092543A" w:rsidRDefault="00D82381" w:rsidP="00D82381">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5F5D05" w:rsidRDefault="005F5D05" w:rsidP="005F5D05">
      <w:r>
        <w:t>.</w:t>
      </w:r>
    </w:p>
    <w:p w:rsidR="005F5D05" w:rsidRPr="008174A4" w:rsidRDefault="00D82381" w:rsidP="00747A48">
      <w:r>
        <w:t>This is the application of the changes described in 2.2.1 (Order of Columns) and 2.2.2 (Removal of Totals). It also ‘repeats’ the ‘indicator label’ in one of the new labels to facilitate manual manipulation in preparation of the extract for import into DHIS2</w:t>
      </w:r>
      <w:r w:rsidR="005F5D05">
        <w:t>.</w:t>
      </w:r>
      <w:r w:rsidR="00021493">
        <w:t xml:space="preserve"> Not displayed is a </w:t>
      </w:r>
      <w:r w:rsidR="00021493" w:rsidRPr="00021493">
        <w:rPr>
          <w:b/>
        </w:rPr>
        <w:t xml:space="preserve">comment column that should include an ‘estimates as of </w:t>
      </w:r>
      <w:proofErr w:type="spellStart"/>
      <w:r w:rsidR="00021493" w:rsidRPr="00021493">
        <w:rPr>
          <w:b/>
          <w:i/>
        </w:rPr>
        <w:t>datevalue</w:t>
      </w:r>
      <w:proofErr w:type="spellEnd"/>
      <w:r w:rsidR="00021493" w:rsidRPr="00021493">
        <w:rPr>
          <w:b/>
          <w:i/>
        </w:rPr>
        <w:t>’</w:t>
      </w:r>
      <w:r w:rsidR="00021493" w:rsidRPr="00021493">
        <w:rPr>
          <w:b/>
        </w:rPr>
        <w:t xml:space="preserve"> entry</w:t>
      </w:r>
      <w:r w:rsidR="00021493">
        <w:t xml:space="preserve"> (see Appendix 1 for the column number).</w:t>
      </w:r>
    </w:p>
    <w:p w:rsidR="005F5D05" w:rsidRDefault="005F5D05" w:rsidP="005F5D05">
      <w:pPr>
        <w:pStyle w:val="Heading3"/>
      </w:pPr>
      <w:r>
        <w:t>2.3.2</w:t>
      </w:r>
      <w:r>
        <w:tab/>
      </w:r>
      <w:proofErr w:type="gramStart"/>
      <w:r>
        <w:t>The</w:t>
      </w:r>
      <w:proofErr w:type="gramEnd"/>
      <w:r>
        <w:t xml:space="preserve"> Could Haves</w:t>
      </w:r>
    </w:p>
    <w:p w:rsidR="005F5D05" w:rsidRDefault="00747A48" w:rsidP="005F5D05">
      <w:r>
        <w:t>The addition of a universal set of UIDs to represent the indicator in the ‘</w:t>
      </w:r>
      <w:proofErr w:type="spellStart"/>
      <w:r>
        <w:t>dataelement</w:t>
      </w:r>
      <w:proofErr w:type="spellEnd"/>
      <w:r>
        <w:t>’ column (as described in 2.2.3) would eliminate a significant amount of manual manipulation. This would require the storage of these UIDs somewhere in the Spectrum system. If this ‘could have’ were implemented, the resulting output would look similar to:</w:t>
      </w:r>
    </w:p>
    <w:tbl>
      <w:tblPr>
        <w:tblW w:w="5651" w:type="pct"/>
        <w:tblLook w:val="04A0" w:firstRow="1" w:lastRow="0" w:firstColumn="1" w:lastColumn="0" w:noHBand="0" w:noVBand="1"/>
      </w:tblPr>
      <w:tblGrid>
        <w:gridCol w:w="1780"/>
        <w:gridCol w:w="672"/>
        <w:gridCol w:w="1803"/>
        <w:gridCol w:w="3339"/>
        <w:gridCol w:w="1274"/>
        <w:gridCol w:w="764"/>
      </w:tblGrid>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dataelement</w:t>
            </w:r>
            <w:proofErr w:type="spellEnd"/>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period</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orgunit</w:t>
            </w:r>
            <w:proofErr w:type="spellEnd"/>
          </w:p>
        </w:tc>
        <w:tc>
          <w:tcPr>
            <w:tcW w:w="690" w:type="pct"/>
            <w:tcBorders>
              <w:top w:val="nil"/>
              <w:left w:val="nil"/>
              <w:bottom w:val="nil"/>
              <w:right w:val="nil"/>
            </w:tcBorders>
            <w:shd w:val="clear" w:color="auto" w:fill="auto"/>
            <w:noWrap/>
            <w:vAlign w:val="bottom"/>
            <w:hideMark/>
          </w:tcPr>
          <w:p w:rsidR="00747A48"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Categoryoption</w:t>
            </w:r>
            <w:proofErr w:type="spellEnd"/>
          </w:p>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661" w:type="pct"/>
            <w:tcBorders>
              <w:top w:val="nil"/>
              <w:left w:val="nil"/>
              <w:bottom w:val="nil"/>
              <w:right w:val="nil"/>
            </w:tcBorders>
            <w:shd w:val="clear" w:color="auto" w:fill="auto"/>
            <w:noWrap/>
            <w:vAlign w:val="bottom"/>
            <w:hideMark/>
          </w:tcPr>
          <w:p w:rsidR="00747A48" w:rsidRDefault="00747A48" w:rsidP="00793216">
            <w:pPr>
              <w:spacing w:after="0" w:line="240" w:lineRule="auto"/>
              <w:ind w:left="0"/>
              <w:jc w:val="left"/>
              <w:rPr>
                <w:rFonts w:ascii="Arial Narrow" w:hAnsi="Arial Narrow" w:cs="Arial"/>
                <w:spacing w:val="0"/>
                <w:kern w:val="0"/>
                <w:lang w:val="en-US" w:eastAsia="en-US"/>
              </w:rPr>
            </w:pPr>
            <w:proofErr w:type="spellStart"/>
            <w:r w:rsidRPr="0092543A">
              <w:rPr>
                <w:rFonts w:ascii="Arial Narrow" w:hAnsi="Arial Narrow" w:cs="Arial"/>
                <w:spacing w:val="0"/>
                <w:kern w:val="0"/>
                <w:lang w:val="en-US" w:eastAsia="en-US"/>
              </w:rPr>
              <w:t>Attributeoption</w:t>
            </w:r>
            <w:proofErr w:type="spellEnd"/>
          </w:p>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combo</w:t>
            </w: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Value</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223883</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223923</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225170</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2014</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149348</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2015</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150296</w:t>
            </w:r>
          </w:p>
        </w:tc>
      </w:tr>
      <w:tr w:rsidR="00747A48" w:rsidRPr="0092543A" w:rsidTr="00793216">
        <w:trPr>
          <w:trHeight w:val="300"/>
        </w:trPr>
        <w:tc>
          <w:tcPr>
            <w:tcW w:w="196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5410F2">
              <w:rPr>
                <w:rFonts w:ascii="Arial Narrow" w:hAnsi="Arial Narrow" w:cs="Arial"/>
                <w:spacing w:val="0"/>
                <w:kern w:val="0"/>
                <w:lang w:val="en-US" w:eastAsia="en-US"/>
              </w:rPr>
              <w:t>G5XS6gqIrIX</w:t>
            </w:r>
          </w:p>
        </w:tc>
        <w:tc>
          <w:tcPr>
            <w:tcW w:w="349"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2016</w:t>
            </w:r>
          </w:p>
        </w:tc>
        <w:tc>
          <w:tcPr>
            <w:tcW w:w="936"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r w:rsidRPr="0092543A">
              <w:rPr>
                <w:rFonts w:ascii="Arial Narrow" w:hAnsi="Arial Narrow"/>
                <w:color w:val="000000"/>
                <w:spacing w:val="0"/>
                <w:kern w:val="0"/>
                <w:lang w:val="en-US" w:eastAsia="en-US"/>
              </w:rPr>
              <w:t>India/Andhra Pradesh</w:t>
            </w:r>
          </w:p>
        </w:tc>
        <w:tc>
          <w:tcPr>
            <w:tcW w:w="690"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s="Arial"/>
                <w:spacing w:val="0"/>
                <w:kern w:val="0"/>
                <w:lang w:val="en-US" w:eastAsia="en-US"/>
              </w:rPr>
            </w:pPr>
            <w:r w:rsidRPr="0092543A">
              <w:rPr>
                <w:rFonts w:ascii="Arial Narrow" w:hAnsi="Arial Narrow" w:cs="Arial"/>
                <w:spacing w:val="0"/>
                <w:kern w:val="0"/>
                <w:lang w:val="en-US" w:eastAsia="en-US"/>
              </w:rPr>
              <w:t>HIV population (15+) Total Region; Female</w:t>
            </w:r>
          </w:p>
        </w:tc>
        <w:tc>
          <w:tcPr>
            <w:tcW w:w="661"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left"/>
              <w:rPr>
                <w:rFonts w:ascii="Arial Narrow" w:hAnsi="Arial Narrow"/>
                <w:color w:val="000000"/>
                <w:spacing w:val="0"/>
                <w:kern w:val="0"/>
                <w:lang w:val="en-US" w:eastAsia="en-US"/>
              </w:rPr>
            </w:pPr>
          </w:p>
        </w:tc>
        <w:tc>
          <w:tcPr>
            <w:tcW w:w="397" w:type="pct"/>
            <w:tcBorders>
              <w:top w:val="nil"/>
              <w:left w:val="nil"/>
              <w:bottom w:val="nil"/>
              <w:right w:val="nil"/>
            </w:tcBorders>
            <w:shd w:val="clear" w:color="auto" w:fill="auto"/>
            <w:noWrap/>
            <w:vAlign w:val="bottom"/>
            <w:hideMark/>
          </w:tcPr>
          <w:p w:rsidR="00747A48" w:rsidRPr="0092543A" w:rsidRDefault="00747A48" w:rsidP="00793216">
            <w:pPr>
              <w:spacing w:after="0" w:line="240" w:lineRule="auto"/>
              <w:ind w:left="0"/>
              <w:jc w:val="right"/>
              <w:rPr>
                <w:rFonts w:ascii="Arial Narrow" w:hAnsi="Arial Narrow" w:cs="Arial"/>
                <w:spacing w:val="0"/>
                <w:kern w:val="0"/>
                <w:lang w:val="en-US" w:eastAsia="en-US"/>
              </w:rPr>
            </w:pPr>
            <w:r w:rsidRPr="0092543A">
              <w:rPr>
                <w:rFonts w:ascii="Arial Narrow" w:hAnsi="Arial Narrow" w:cs="Arial"/>
                <w:spacing w:val="0"/>
                <w:kern w:val="0"/>
                <w:lang w:val="en-US" w:eastAsia="en-US"/>
              </w:rPr>
              <w:t>151850</w:t>
            </w:r>
          </w:p>
        </w:tc>
      </w:tr>
    </w:tbl>
    <w:p w:rsidR="00747A48" w:rsidRDefault="00747A48" w:rsidP="005F5D05"/>
    <w:p w:rsidR="005F5D05" w:rsidRDefault="00747A48" w:rsidP="005F5D05">
      <w:r>
        <w:t>The full set of columns and the indicator UIDs are provided in the Appendices.</w:t>
      </w:r>
    </w:p>
    <w:p w:rsidR="00E761D1" w:rsidRDefault="00426831" w:rsidP="00E761D1">
      <w:pPr>
        <w:pStyle w:val="Heading1"/>
      </w:pPr>
      <w:r>
        <w:lastRenderedPageBreak/>
        <w:t>3</w:t>
      </w:r>
      <w:r w:rsidR="00E761D1">
        <w:t>.</w:t>
      </w:r>
      <w:r w:rsidR="00E761D1">
        <w:tab/>
        <w:t>High-level Requirements</w:t>
      </w:r>
    </w:p>
    <w:p w:rsidR="00C71CC3" w:rsidRDefault="005F5D05" w:rsidP="00113CF2">
      <w:r>
        <w:t xml:space="preserve">The following provides a more formal representation of the requirements of the DHIS2 </w:t>
      </w:r>
      <w:r w:rsidR="00021493">
        <w:t>compatible Spectrum Export capability</w:t>
      </w:r>
      <w:r>
        <w:t>.</w:t>
      </w:r>
    </w:p>
    <w:p w:rsidR="00113CF2" w:rsidRPr="00113CF2" w:rsidRDefault="009A099A" w:rsidP="005F5D05">
      <w:pPr>
        <w:pStyle w:val="Heading3"/>
      </w:pPr>
      <w:r>
        <w:t xml:space="preserve">REQ-1: </w:t>
      </w:r>
      <w:r w:rsidR="00D25C03">
        <w:t xml:space="preserve">The system </w:t>
      </w:r>
      <w:r w:rsidR="00E7374F">
        <w:t>should</w:t>
      </w:r>
      <w:r w:rsidR="00D25C03">
        <w:t xml:space="preserve"> be able to e</w:t>
      </w:r>
      <w:r>
        <w:t>xtract a DHIS2 compatible import file of UNAIDS data elements</w:t>
      </w:r>
    </w:p>
    <w:p w:rsidR="00113CF2" w:rsidRPr="00113CF2" w:rsidRDefault="009A099A" w:rsidP="00113CF2">
      <w:pPr>
        <w:rPr>
          <w:lang w:val="en-US"/>
        </w:rPr>
      </w:pPr>
      <w:r>
        <w:rPr>
          <w:lang w:val="en-US"/>
        </w:rPr>
        <w:t>This is THE key high-level requirement</w:t>
      </w:r>
      <w:r w:rsidR="00113CF2" w:rsidRPr="00113CF2">
        <w:rPr>
          <w:lang w:val="en-US"/>
        </w:rPr>
        <w:t>.</w:t>
      </w:r>
      <w:r w:rsidR="00C15889">
        <w:rPr>
          <w:lang w:val="en-US"/>
        </w:rPr>
        <w:t xml:space="preserve"> </w:t>
      </w:r>
      <w:r w:rsidR="00E7374F">
        <w:rPr>
          <w:lang w:val="en-US"/>
        </w:rPr>
        <w:t>The level of compatibility is dependent on the number of ‘features’ from the Change items described in 2.2.1, 2.2.2 and 2.2.3 are implemented.</w:t>
      </w:r>
      <w:r w:rsidR="00113CF2" w:rsidRPr="00113CF2">
        <w:t xml:space="preserve"> </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13CF2" w:rsidRPr="00113CF2" w:rsidTr="00113CF2">
        <w:trPr>
          <w:trHeight w:val="320"/>
        </w:trPr>
        <w:tc>
          <w:tcPr>
            <w:tcW w:w="4622" w:type="dxa"/>
            <w:gridSpan w:val="2"/>
            <w:tcBorders>
              <w:top w:val="single" w:sz="12" w:space="0" w:color="000000"/>
              <w:bottom w:val="single" w:sz="6" w:space="0" w:color="000000"/>
            </w:tcBorders>
            <w:shd w:val="clear" w:color="auto" w:fill="1464B4"/>
            <w:vAlign w:val="center"/>
          </w:tcPr>
          <w:p w:rsidR="00113CF2" w:rsidRPr="00113CF2" w:rsidRDefault="00113CF2" w:rsidP="00113CF2">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rsidR="00113CF2" w:rsidRPr="00113CF2" w:rsidRDefault="00113CF2" w:rsidP="00113CF2">
            <w:pPr>
              <w:rPr>
                <w:b/>
                <w:color w:val="FFFFFF" w:themeColor="background1"/>
              </w:rPr>
            </w:pPr>
          </w:p>
        </w:tc>
      </w:tr>
      <w:tr w:rsidR="00113CF2" w:rsidRPr="00113CF2" w:rsidTr="003E66EA">
        <w:trPr>
          <w:trHeight w:val="170"/>
        </w:trPr>
        <w:tc>
          <w:tcPr>
            <w:tcW w:w="7655" w:type="dxa"/>
            <w:gridSpan w:val="3"/>
            <w:shd w:val="clear" w:color="auto" w:fill="auto"/>
            <w:vAlign w:val="center"/>
          </w:tcPr>
          <w:p w:rsidR="00113CF2" w:rsidRPr="00113CF2" w:rsidRDefault="00113CF2" w:rsidP="009A099A">
            <w:pPr>
              <w:rPr>
                <w:b/>
              </w:rPr>
            </w:pPr>
            <w:r w:rsidRPr="00113CF2">
              <w:rPr>
                <w:b/>
              </w:rPr>
              <w:t>Parent</w:t>
            </w:r>
            <w:r w:rsidRPr="00113CF2">
              <w:t xml:space="preserve">: </w:t>
            </w:r>
            <w:r w:rsidR="009A099A">
              <w:t>Spectrum System</w:t>
            </w:r>
          </w:p>
        </w:tc>
      </w:tr>
      <w:tr w:rsidR="00113CF2" w:rsidRPr="00113CF2" w:rsidTr="003E66EA">
        <w:trPr>
          <w:trHeight w:val="170"/>
        </w:trPr>
        <w:tc>
          <w:tcPr>
            <w:tcW w:w="4622" w:type="dxa"/>
            <w:gridSpan w:val="2"/>
            <w:shd w:val="clear" w:color="auto" w:fill="auto"/>
            <w:vAlign w:val="center"/>
          </w:tcPr>
          <w:p w:rsidR="00113CF2" w:rsidRPr="00113CF2" w:rsidRDefault="00113CF2" w:rsidP="00113CF2">
            <w:r w:rsidRPr="00113CF2">
              <w:rPr>
                <w:b/>
              </w:rPr>
              <w:t>Type:</w:t>
            </w:r>
            <w:r w:rsidRPr="00113CF2">
              <w:t xml:space="preserve"> Functional</w:t>
            </w:r>
          </w:p>
        </w:tc>
        <w:tc>
          <w:tcPr>
            <w:tcW w:w="3033" w:type="dxa"/>
            <w:shd w:val="clear" w:color="auto" w:fill="auto"/>
            <w:vAlign w:val="center"/>
          </w:tcPr>
          <w:p w:rsidR="00113CF2" w:rsidRPr="00113CF2" w:rsidRDefault="00113CF2" w:rsidP="009A099A">
            <w:r w:rsidRPr="00113CF2">
              <w:rPr>
                <w:b/>
              </w:rPr>
              <w:t>Status:</w:t>
            </w:r>
            <w:r w:rsidRPr="00113CF2">
              <w:t xml:space="preserve"> </w:t>
            </w:r>
          </w:p>
        </w:tc>
      </w:tr>
      <w:tr w:rsidR="00113CF2" w:rsidRPr="00113CF2" w:rsidTr="00113CF2">
        <w:trPr>
          <w:trHeight w:val="170"/>
        </w:trPr>
        <w:tc>
          <w:tcPr>
            <w:tcW w:w="4622" w:type="dxa"/>
            <w:gridSpan w:val="2"/>
            <w:tcBorders>
              <w:bottom w:val="nil"/>
            </w:tcBorders>
            <w:shd w:val="clear" w:color="auto" w:fill="auto"/>
            <w:vAlign w:val="center"/>
          </w:tcPr>
          <w:p w:rsidR="00113CF2" w:rsidRPr="00113CF2" w:rsidRDefault="00113CF2" w:rsidP="00113CF2">
            <w:r w:rsidRPr="00113CF2">
              <w:rPr>
                <w:b/>
              </w:rPr>
              <w:t>Assigned To:</w:t>
            </w:r>
            <w:r w:rsidRPr="00113CF2">
              <w:t xml:space="preserve"> </w:t>
            </w:r>
            <w:r w:rsidR="009A099A">
              <w:t>Spectrum Developers</w:t>
            </w:r>
          </w:p>
        </w:tc>
        <w:tc>
          <w:tcPr>
            <w:tcW w:w="3033" w:type="dxa"/>
            <w:tcBorders>
              <w:bottom w:val="nil"/>
            </w:tcBorders>
            <w:shd w:val="clear" w:color="auto" w:fill="auto"/>
            <w:vAlign w:val="center"/>
          </w:tcPr>
          <w:p w:rsidR="00113CF2" w:rsidRPr="00113CF2" w:rsidRDefault="00113CF2" w:rsidP="00113CF2">
            <w:r w:rsidRPr="00113CF2">
              <w:rPr>
                <w:b/>
              </w:rPr>
              <w:t>Release:</w:t>
            </w:r>
            <w:r w:rsidRPr="00113CF2">
              <w:t xml:space="preserve"> </w:t>
            </w:r>
          </w:p>
        </w:tc>
      </w:tr>
      <w:tr w:rsidR="00113CF2" w:rsidRPr="00113CF2" w:rsidTr="00113CF2">
        <w:trPr>
          <w:trHeight w:val="170"/>
        </w:trPr>
        <w:tc>
          <w:tcPr>
            <w:tcW w:w="4622" w:type="dxa"/>
            <w:gridSpan w:val="2"/>
            <w:tcBorders>
              <w:top w:val="nil"/>
              <w:bottom w:val="nil"/>
            </w:tcBorders>
            <w:shd w:val="clear" w:color="auto" w:fill="3B86E1"/>
            <w:vAlign w:val="center"/>
          </w:tcPr>
          <w:p w:rsidR="00113CF2" w:rsidRPr="00113CF2" w:rsidRDefault="00113CF2" w:rsidP="00113CF2">
            <w:pPr>
              <w:rPr>
                <w:b/>
              </w:rPr>
            </w:pPr>
            <w:r w:rsidRPr="00113CF2">
              <w:rPr>
                <w:b/>
              </w:rPr>
              <w:t>Notes</w:t>
            </w:r>
          </w:p>
        </w:tc>
        <w:tc>
          <w:tcPr>
            <w:tcW w:w="3033" w:type="dxa"/>
            <w:tcBorders>
              <w:top w:val="nil"/>
              <w:bottom w:val="nil"/>
            </w:tcBorders>
            <w:shd w:val="clear" w:color="auto" w:fill="3B86E1"/>
            <w:vAlign w:val="center"/>
          </w:tcPr>
          <w:p w:rsidR="00113CF2" w:rsidRPr="00113CF2" w:rsidRDefault="00113CF2" w:rsidP="00113CF2">
            <w:pPr>
              <w:rPr>
                <w:b/>
              </w:rPr>
            </w:pPr>
            <w:r w:rsidRPr="00113CF2">
              <w:rPr>
                <w:b/>
              </w:rPr>
              <w:t>Date Added</w:t>
            </w:r>
          </w:p>
        </w:tc>
      </w:tr>
      <w:tr w:rsidR="00113CF2" w:rsidRPr="00113CF2" w:rsidTr="00113CF2">
        <w:trPr>
          <w:trHeight w:val="170"/>
        </w:trPr>
        <w:tc>
          <w:tcPr>
            <w:tcW w:w="4622" w:type="dxa"/>
            <w:gridSpan w:val="2"/>
            <w:tcBorders>
              <w:top w:val="nil"/>
            </w:tcBorders>
            <w:shd w:val="clear" w:color="auto" w:fill="auto"/>
          </w:tcPr>
          <w:p w:rsidR="00113CF2" w:rsidRPr="00113CF2" w:rsidRDefault="00DD667F" w:rsidP="00DD667F">
            <w:r>
              <w:t>The ‘list’ extract format is the one that most closely resembles that DHIS2 import format.</w:t>
            </w:r>
          </w:p>
        </w:tc>
        <w:tc>
          <w:tcPr>
            <w:tcW w:w="3033" w:type="dxa"/>
            <w:tcBorders>
              <w:top w:val="nil"/>
            </w:tcBorders>
            <w:shd w:val="clear" w:color="auto" w:fill="auto"/>
          </w:tcPr>
          <w:p w:rsidR="00113CF2" w:rsidRPr="00113CF2" w:rsidRDefault="001E52CA" w:rsidP="001E52CA">
            <w:r>
              <w:t>01/06</w:t>
            </w:r>
            <w:r w:rsidR="00113CF2" w:rsidRPr="00113CF2">
              <w:t>/</w:t>
            </w:r>
            <w:r>
              <w:t>2015</w:t>
            </w:r>
          </w:p>
        </w:tc>
      </w:tr>
      <w:tr w:rsidR="00113CF2" w:rsidRPr="00113CF2" w:rsidTr="003E66EA">
        <w:trPr>
          <w:trHeight w:val="170"/>
        </w:trPr>
        <w:tc>
          <w:tcPr>
            <w:tcW w:w="7655" w:type="dxa"/>
            <w:gridSpan w:val="3"/>
            <w:shd w:val="clear" w:color="auto" w:fill="DDD9C3"/>
            <w:vAlign w:val="center"/>
          </w:tcPr>
          <w:p w:rsidR="00113CF2" w:rsidRPr="00113CF2" w:rsidRDefault="00113CF2" w:rsidP="00113CF2">
            <w:r w:rsidRPr="00113CF2">
              <w:rPr>
                <w:b/>
              </w:rPr>
              <w:t>Use cases that reference this requirement</w:t>
            </w:r>
          </w:p>
        </w:tc>
      </w:tr>
      <w:tr w:rsidR="00113CF2" w:rsidRPr="00113CF2" w:rsidTr="003E66EA">
        <w:trPr>
          <w:trHeight w:val="170"/>
        </w:trPr>
        <w:tc>
          <w:tcPr>
            <w:tcW w:w="4261" w:type="dxa"/>
            <w:shd w:val="clear" w:color="auto" w:fill="auto"/>
          </w:tcPr>
          <w:p w:rsidR="00113CF2" w:rsidRPr="00113CF2" w:rsidRDefault="00113CF2" w:rsidP="00113CF2"/>
        </w:tc>
        <w:tc>
          <w:tcPr>
            <w:tcW w:w="3394" w:type="dxa"/>
            <w:gridSpan w:val="2"/>
            <w:shd w:val="clear" w:color="auto" w:fill="auto"/>
          </w:tcPr>
          <w:p w:rsidR="00113CF2" w:rsidRPr="00113CF2" w:rsidRDefault="00113CF2" w:rsidP="00113CF2"/>
        </w:tc>
      </w:tr>
    </w:tbl>
    <w:p w:rsidR="001E52CA" w:rsidRPr="005F5D05" w:rsidRDefault="001E52CA" w:rsidP="005F5D05">
      <w:pPr>
        <w:pStyle w:val="Heading4"/>
      </w:pPr>
      <w:r w:rsidRPr="005F5D05">
        <w:t xml:space="preserve">REQ-1.1: </w:t>
      </w:r>
      <w:r w:rsidR="00DD667F">
        <w:t>Change the order of the columns</w:t>
      </w:r>
    </w:p>
    <w:p w:rsidR="00D25C03" w:rsidRPr="00D25C03" w:rsidRDefault="00DD667F" w:rsidP="00DD667F">
      <w:r>
        <w:rPr>
          <w:lang w:val="en-US"/>
        </w:rPr>
        <w:t>The DHIS2 column order is listed in Appendix 1. The changes are described in 2.2.1,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rsidTr="001E52CA">
        <w:trPr>
          <w:trHeight w:val="320"/>
        </w:trPr>
        <w:tc>
          <w:tcPr>
            <w:tcW w:w="4622" w:type="dxa"/>
            <w:gridSpan w:val="2"/>
            <w:tcBorders>
              <w:top w:val="single" w:sz="12" w:space="0" w:color="000000"/>
              <w:bottom w:val="single" w:sz="6" w:space="0" w:color="000000"/>
            </w:tcBorders>
            <w:shd w:val="clear" w:color="auto" w:fill="1464B4"/>
            <w:vAlign w:val="center"/>
          </w:tcPr>
          <w:p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rsidR="001E52CA" w:rsidRPr="00113CF2" w:rsidRDefault="001E52CA" w:rsidP="001E52CA">
            <w:pPr>
              <w:rPr>
                <w:b/>
                <w:color w:val="FFFFFF" w:themeColor="background1"/>
              </w:rPr>
            </w:pPr>
          </w:p>
        </w:tc>
      </w:tr>
      <w:tr w:rsidR="001E52CA" w:rsidRPr="00113CF2" w:rsidTr="001E52CA">
        <w:trPr>
          <w:trHeight w:val="170"/>
        </w:trPr>
        <w:tc>
          <w:tcPr>
            <w:tcW w:w="7655" w:type="dxa"/>
            <w:gridSpan w:val="3"/>
            <w:shd w:val="clear" w:color="auto" w:fill="auto"/>
            <w:vAlign w:val="center"/>
          </w:tcPr>
          <w:p w:rsidR="001E52CA" w:rsidRPr="00113CF2" w:rsidRDefault="001E52CA" w:rsidP="001E52CA">
            <w:pPr>
              <w:rPr>
                <w:b/>
              </w:rPr>
            </w:pPr>
            <w:r w:rsidRPr="00113CF2">
              <w:rPr>
                <w:b/>
              </w:rPr>
              <w:t>Parent</w:t>
            </w:r>
            <w:r w:rsidRPr="00113CF2">
              <w:t xml:space="preserve">: </w:t>
            </w:r>
            <w:r w:rsidRPr="001E52CA">
              <w:t>REQ-1:</w:t>
            </w:r>
            <w:r w:rsidRPr="00D25C03">
              <w:t xml:space="preserve"> </w:t>
            </w:r>
            <w:r w:rsidR="00D25C03" w:rsidRPr="00D25C03">
              <w:t>The system must be able to extract a DHIS2 compatible import file of UNAIDS data elements</w:t>
            </w:r>
            <w:r w:rsidRPr="001E52CA">
              <w:t xml:space="preserve"> </w:t>
            </w:r>
          </w:p>
        </w:tc>
      </w:tr>
      <w:tr w:rsidR="001E52CA" w:rsidRPr="00113CF2" w:rsidTr="001E52CA">
        <w:trPr>
          <w:trHeight w:val="170"/>
        </w:trPr>
        <w:tc>
          <w:tcPr>
            <w:tcW w:w="4622" w:type="dxa"/>
            <w:gridSpan w:val="2"/>
            <w:shd w:val="clear" w:color="auto" w:fill="auto"/>
            <w:vAlign w:val="center"/>
          </w:tcPr>
          <w:p w:rsidR="001E52CA" w:rsidRPr="00113CF2" w:rsidRDefault="001E52CA" w:rsidP="001E52CA">
            <w:r w:rsidRPr="00113CF2">
              <w:rPr>
                <w:b/>
              </w:rPr>
              <w:t>Type:</w:t>
            </w:r>
            <w:r w:rsidRPr="00113CF2">
              <w:t xml:space="preserve"> Functional</w:t>
            </w:r>
          </w:p>
        </w:tc>
        <w:tc>
          <w:tcPr>
            <w:tcW w:w="3033" w:type="dxa"/>
            <w:shd w:val="clear" w:color="auto" w:fill="auto"/>
            <w:vAlign w:val="center"/>
          </w:tcPr>
          <w:p w:rsidR="001E52CA" w:rsidRPr="00113CF2" w:rsidRDefault="001E52CA" w:rsidP="001E52CA">
            <w:r w:rsidRPr="00113CF2">
              <w:rPr>
                <w:b/>
              </w:rPr>
              <w:t>Status:</w:t>
            </w:r>
            <w:r w:rsidRPr="00113CF2">
              <w:t xml:space="preserve"> </w:t>
            </w:r>
          </w:p>
        </w:tc>
      </w:tr>
      <w:tr w:rsidR="001E52CA" w:rsidRPr="00113CF2" w:rsidTr="001E52CA">
        <w:trPr>
          <w:trHeight w:val="170"/>
        </w:trPr>
        <w:tc>
          <w:tcPr>
            <w:tcW w:w="4622" w:type="dxa"/>
            <w:gridSpan w:val="2"/>
            <w:tcBorders>
              <w:bottom w:val="nil"/>
            </w:tcBorders>
            <w:shd w:val="clear" w:color="auto" w:fill="auto"/>
            <w:vAlign w:val="center"/>
          </w:tcPr>
          <w:p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rsidR="001E52CA" w:rsidRPr="00113CF2" w:rsidRDefault="001E52CA" w:rsidP="001E52CA">
            <w:r w:rsidRPr="00113CF2">
              <w:rPr>
                <w:b/>
              </w:rPr>
              <w:t>Release:</w:t>
            </w:r>
            <w:r w:rsidRPr="00113CF2">
              <w:t xml:space="preserve"> </w:t>
            </w:r>
          </w:p>
        </w:tc>
      </w:tr>
      <w:tr w:rsidR="001E52CA" w:rsidRPr="00113CF2" w:rsidTr="001E52CA">
        <w:trPr>
          <w:trHeight w:val="170"/>
        </w:trPr>
        <w:tc>
          <w:tcPr>
            <w:tcW w:w="4622" w:type="dxa"/>
            <w:gridSpan w:val="2"/>
            <w:tcBorders>
              <w:top w:val="nil"/>
              <w:bottom w:val="nil"/>
            </w:tcBorders>
            <w:shd w:val="clear" w:color="auto" w:fill="3B86E1"/>
            <w:vAlign w:val="center"/>
          </w:tcPr>
          <w:p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rsidR="001E52CA" w:rsidRPr="00113CF2" w:rsidRDefault="001E52CA" w:rsidP="001E52CA">
            <w:pPr>
              <w:rPr>
                <w:b/>
              </w:rPr>
            </w:pPr>
            <w:r w:rsidRPr="00113CF2">
              <w:rPr>
                <w:b/>
              </w:rPr>
              <w:t>Date Added</w:t>
            </w:r>
          </w:p>
        </w:tc>
      </w:tr>
      <w:tr w:rsidR="001E52CA" w:rsidRPr="00113CF2" w:rsidTr="001E52CA">
        <w:trPr>
          <w:trHeight w:val="170"/>
        </w:trPr>
        <w:tc>
          <w:tcPr>
            <w:tcW w:w="4622" w:type="dxa"/>
            <w:gridSpan w:val="2"/>
            <w:tcBorders>
              <w:top w:val="nil"/>
            </w:tcBorders>
            <w:shd w:val="clear" w:color="auto" w:fill="auto"/>
          </w:tcPr>
          <w:p w:rsidR="001E52CA" w:rsidRPr="00113CF2" w:rsidRDefault="00DD667F" w:rsidP="00DD667F">
            <w:r>
              <w:t xml:space="preserve">Changing the order of the columns, merging a couple of them, and inserting some new blank columns </w:t>
            </w:r>
            <w:proofErr w:type="gramStart"/>
            <w:r>
              <w:t>is</w:t>
            </w:r>
            <w:proofErr w:type="gramEnd"/>
            <w:r>
              <w:t xml:space="preserve"> the minimum level of compatibility that would eliminate several manual steps.</w:t>
            </w:r>
            <w:r w:rsidR="001E52CA" w:rsidRPr="00113CF2">
              <w:t xml:space="preserve"> </w:t>
            </w:r>
          </w:p>
        </w:tc>
        <w:tc>
          <w:tcPr>
            <w:tcW w:w="3033" w:type="dxa"/>
            <w:tcBorders>
              <w:top w:val="nil"/>
            </w:tcBorders>
            <w:shd w:val="clear" w:color="auto" w:fill="auto"/>
          </w:tcPr>
          <w:p w:rsidR="001E52CA" w:rsidRPr="00113CF2" w:rsidRDefault="001E52CA" w:rsidP="001E52CA">
            <w:r>
              <w:t>01/06</w:t>
            </w:r>
            <w:r w:rsidRPr="00113CF2">
              <w:t>/</w:t>
            </w:r>
            <w:r>
              <w:t>2015</w:t>
            </w:r>
          </w:p>
        </w:tc>
      </w:tr>
      <w:tr w:rsidR="001E52CA" w:rsidRPr="00113CF2" w:rsidTr="001E52CA">
        <w:trPr>
          <w:trHeight w:val="170"/>
        </w:trPr>
        <w:tc>
          <w:tcPr>
            <w:tcW w:w="7655" w:type="dxa"/>
            <w:gridSpan w:val="3"/>
            <w:shd w:val="clear" w:color="auto" w:fill="DDD9C3"/>
            <w:vAlign w:val="center"/>
          </w:tcPr>
          <w:p w:rsidR="001E52CA" w:rsidRPr="00113CF2" w:rsidRDefault="001E52CA" w:rsidP="001E52CA">
            <w:r w:rsidRPr="00113CF2">
              <w:rPr>
                <w:b/>
              </w:rPr>
              <w:t>Use cases that reference this requirement</w:t>
            </w:r>
          </w:p>
        </w:tc>
      </w:tr>
      <w:tr w:rsidR="001E52CA" w:rsidRPr="00113CF2" w:rsidTr="001E52CA">
        <w:trPr>
          <w:trHeight w:val="170"/>
        </w:trPr>
        <w:tc>
          <w:tcPr>
            <w:tcW w:w="4261" w:type="dxa"/>
            <w:shd w:val="clear" w:color="auto" w:fill="auto"/>
          </w:tcPr>
          <w:p w:rsidR="001E52CA" w:rsidRPr="00113CF2" w:rsidRDefault="001E52CA" w:rsidP="001E52CA"/>
        </w:tc>
        <w:tc>
          <w:tcPr>
            <w:tcW w:w="3394" w:type="dxa"/>
            <w:gridSpan w:val="2"/>
            <w:shd w:val="clear" w:color="auto" w:fill="auto"/>
          </w:tcPr>
          <w:p w:rsidR="001E52CA" w:rsidRPr="00113CF2" w:rsidRDefault="001E52CA" w:rsidP="001E52CA"/>
        </w:tc>
      </w:tr>
    </w:tbl>
    <w:p w:rsidR="001E52CA" w:rsidRDefault="001E52CA" w:rsidP="001E52CA"/>
    <w:p w:rsidR="00DD667F" w:rsidRPr="005F5D05" w:rsidRDefault="00DD667F" w:rsidP="00DD667F">
      <w:pPr>
        <w:pStyle w:val="Heading4"/>
      </w:pPr>
      <w:r>
        <w:lastRenderedPageBreak/>
        <w:t>REQ-1.2</w:t>
      </w:r>
      <w:r w:rsidRPr="005F5D05">
        <w:t xml:space="preserve">: </w:t>
      </w:r>
      <w:r>
        <w:t>Remove Total Rows</w:t>
      </w:r>
    </w:p>
    <w:p w:rsidR="00DD667F" w:rsidRPr="00D25C03" w:rsidRDefault="00DD667F" w:rsidP="00DD667F">
      <w:r>
        <w:rPr>
          <w:lang w:val="en-US"/>
        </w:rPr>
        <w:t>It is unnecessary to include indicator totals in the extract, as the DHIS2 import will focus on the disaggregate values (and total them internally). This change in the extract is described in 2.2.2, and a sample layout is provided.</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DD667F" w:rsidRPr="00113CF2" w:rsidTr="00DD667F">
        <w:trPr>
          <w:trHeight w:val="320"/>
        </w:trPr>
        <w:tc>
          <w:tcPr>
            <w:tcW w:w="4622" w:type="dxa"/>
            <w:gridSpan w:val="2"/>
            <w:tcBorders>
              <w:top w:val="single" w:sz="12" w:space="0" w:color="000000"/>
              <w:bottom w:val="single" w:sz="6" w:space="0" w:color="000000"/>
            </w:tcBorders>
            <w:shd w:val="clear" w:color="auto" w:fill="1464B4"/>
            <w:vAlign w:val="center"/>
          </w:tcPr>
          <w:p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rsidR="00DD667F" w:rsidRPr="00113CF2" w:rsidRDefault="00DD667F" w:rsidP="00DD667F">
            <w:pPr>
              <w:rPr>
                <w:b/>
                <w:color w:val="FFFFFF" w:themeColor="background1"/>
              </w:rPr>
            </w:pPr>
          </w:p>
        </w:tc>
      </w:tr>
      <w:tr w:rsidR="00DD667F" w:rsidRPr="00113CF2" w:rsidTr="00DD667F">
        <w:trPr>
          <w:trHeight w:val="170"/>
        </w:trPr>
        <w:tc>
          <w:tcPr>
            <w:tcW w:w="7655" w:type="dxa"/>
            <w:gridSpan w:val="3"/>
            <w:shd w:val="clear" w:color="auto" w:fill="auto"/>
            <w:vAlign w:val="center"/>
          </w:tcPr>
          <w:p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rsidTr="00DD667F">
        <w:trPr>
          <w:trHeight w:val="170"/>
        </w:trPr>
        <w:tc>
          <w:tcPr>
            <w:tcW w:w="4622" w:type="dxa"/>
            <w:gridSpan w:val="2"/>
            <w:shd w:val="clear" w:color="auto" w:fill="auto"/>
            <w:vAlign w:val="center"/>
          </w:tcPr>
          <w:p w:rsidR="00DD667F" w:rsidRPr="00113CF2" w:rsidRDefault="00DD667F" w:rsidP="00DD667F">
            <w:r w:rsidRPr="00113CF2">
              <w:rPr>
                <w:b/>
              </w:rPr>
              <w:t>Type:</w:t>
            </w:r>
            <w:r w:rsidRPr="00113CF2">
              <w:t xml:space="preserve"> Functional</w:t>
            </w:r>
          </w:p>
        </w:tc>
        <w:tc>
          <w:tcPr>
            <w:tcW w:w="3033" w:type="dxa"/>
            <w:shd w:val="clear" w:color="auto" w:fill="auto"/>
            <w:vAlign w:val="center"/>
          </w:tcPr>
          <w:p w:rsidR="00DD667F" w:rsidRPr="00113CF2" w:rsidRDefault="00DD667F" w:rsidP="00DD667F">
            <w:r w:rsidRPr="00113CF2">
              <w:rPr>
                <w:b/>
              </w:rPr>
              <w:t>Status:</w:t>
            </w:r>
            <w:r w:rsidRPr="00113CF2">
              <w:t xml:space="preserve"> </w:t>
            </w:r>
          </w:p>
        </w:tc>
      </w:tr>
      <w:tr w:rsidR="00DD667F" w:rsidRPr="00113CF2" w:rsidTr="00DD667F">
        <w:trPr>
          <w:trHeight w:val="170"/>
        </w:trPr>
        <w:tc>
          <w:tcPr>
            <w:tcW w:w="4622" w:type="dxa"/>
            <w:gridSpan w:val="2"/>
            <w:tcBorders>
              <w:bottom w:val="nil"/>
            </w:tcBorders>
            <w:shd w:val="clear" w:color="auto" w:fill="auto"/>
            <w:vAlign w:val="center"/>
          </w:tcPr>
          <w:p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rsidR="00DD667F" w:rsidRPr="00113CF2" w:rsidRDefault="00DD667F" w:rsidP="00DD667F">
            <w:r w:rsidRPr="00113CF2">
              <w:rPr>
                <w:b/>
              </w:rPr>
              <w:t>Release:</w:t>
            </w:r>
            <w:r w:rsidRPr="00113CF2">
              <w:t xml:space="preserve"> </w:t>
            </w:r>
          </w:p>
        </w:tc>
      </w:tr>
      <w:tr w:rsidR="00DD667F" w:rsidRPr="00113CF2" w:rsidTr="00DD667F">
        <w:trPr>
          <w:trHeight w:val="170"/>
        </w:trPr>
        <w:tc>
          <w:tcPr>
            <w:tcW w:w="4622" w:type="dxa"/>
            <w:gridSpan w:val="2"/>
            <w:tcBorders>
              <w:top w:val="nil"/>
              <w:bottom w:val="nil"/>
            </w:tcBorders>
            <w:shd w:val="clear" w:color="auto" w:fill="3B86E1"/>
            <w:vAlign w:val="center"/>
          </w:tcPr>
          <w:p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rsidR="00DD667F" w:rsidRPr="00113CF2" w:rsidRDefault="00DD667F" w:rsidP="00DD667F">
            <w:pPr>
              <w:rPr>
                <w:b/>
              </w:rPr>
            </w:pPr>
            <w:r w:rsidRPr="00113CF2">
              <w:rPr>
                <w:b/>
              </w:rPr>
              <w:t>Date Added</w:t>
            </w:r>
          </w:p>
        </w:tc>
      </w:tr>
      <w:tr w:rsidR="00DD667F" w:rsidRPr="00113CF2" w:rsidTr="00DD667F">
        <w:trPr>
          <w:trHeight w:val="170"/>
        </w:trPr>
        <w:tc>
          <w:tcPr>
            <w:tcW w:w="4622" w:type="dxa"/>
            <w:gridSpan w:val="2"/>
            <w:tcBorders>
              <w:top w:val="nil"/>
            </w:tcBorders>
            <w:shd w:val="clear" w:color="auto" w:fill="auto"/>
          </w:tcPr>
          <w:p w:rsidR="00DD667F" w:rsidRPr="00113CF2" w:rsidRDefault="000E1A48" w:rsidP="00C265FB">
            <w:r>
              <w:t xml:space="preserve">This applies to any totals that are a result of summing more detailed disaggregated values. Only those values that are at the lowest level of disaggregation for the ‘sub-national’ level of interest should </w:t>
            </w:r>
            <w:r w:rsidR="00C265FB">
              <w:t>be generated (e.g. sub-national</w:t>
            </w:r>
            <w:r>
              <w:t xml:space="preserve"> gender combinations as appropriate</w:t>
            </w:r>
            <w:r w:rsidR="00C265FB">
              <w:t>)</w:t>
            </w:r>
            <w:r>
              <w:t>.</w:t>
            </w:r>
          </w:p>
        </w:tc>
        <w:tc>
          <w:tcPr>
            <w:tcW w:w="3033" w:type="dxa"/>
            <w:tcBorders>
              <w:top w:val="nil"/>
            </w:tcBorders>
            <w:shd w:val="clear" w:color="auto" w:fill="auto"/>
          </w:tcPr>
          <w:p w:rsidR="00DD667F" w:rsidRPr="00113CF2" w:rsidRDefault="00DD667F" w:rsidP="00DD667F">
            <w:r>
              <w:t>01/06</w:t>
            </w:r>
            <w:r w:rsidRPr="00113CF2">
              <w:t>/</w:t>
            </w:r>
            <w:r>
              <w:t>2015</w:t>
            </w:r>
          </w:p>
        </w:tc>
      </w:tr>
      <w:tr w:rsidR="00DD667F" w:rsidRPr="00113CF2" w:rsidTr="00DD667F">
        <w:trPr>
          <w:trHeight w:val="170"/>
        </w:trPr>
        <w:tc>
          <w:tcPr>
            <w:tcW w:w="7655" w:type="dxa"/>
            <w:gridSpan w:val="3"/>
            <w:shd w:val="clear" w:color="auto" w:fill="DDD9C3"/>
            <w:vAlign w:val="center"/>
          </w:tcPr>
          <w:p w:rsidR="00DD667F" w:rsidRPr="00113CF2" w:rsidRDefault="00DD667F" w:rsidP="00DD667F">
            <w:r w:rsidRPr="00113CF2">
              <w:rPr>
                <w:b/>
              </w:rPr>
              <w:t>Use cases that reference this requirement</w:t>
            </w:r>
          </w:p>
        </w:tc>
      </w:tr>
      <w:tr w:rsidR="00DD667F" w:rsidRPr="00113CF2" w:rsidTr="00DD667F">
        <w:trPr>
          <w:trHeight w:val="170"/>
        </w:trPr>
        <w:tc>
          <w:tcPr>
            <w:tcW w:w="4261" w:type="dxa"/>
            <w:shd w:val="clear" w:color="auto" w:fill="auto"/>
          </w:tcPr>
          <w:p w:rsidR="00DD667F" w:rsidRPr="00113CF2" w:rsidRDefault="00DD667F" w:rsidP="00DD667F"/>
        </w:tc>
        <w:tc>
          <w:tcPr>
            <w:tcW w:w="3394" w:type="dxa"/>
            <w:gridSpan w:val="2"/>
            <w:shd w:val="clear" w:color="auto" w:fill="auto"/>
          </w:tcPr>
          <w:p w:rsidR="00DD667F" w:rsidRPr="00113CF2" w:rsidRDefault="00DD667F" w:rsidP="00DD667F"/>
        </w:tc>
      </w:tr>
    </w:tbl>
    <w:p w:rsidR="00DD667F" w:rsidRPr="005F5D05" w:rsidRDefault="000E1A48" w:rsidP="00DD667F">
      <w:pPr>
        <w:pStyle w:val="Heading4"/>
      </w:pPr>
      <w:r>
        <w:t>REQ-1.3</w:t>
      </w:r>
      <w:r w:rsidR="00DD667F" w:rsidRPr="005F5D05">
        <w:t xml:space="preserve">: </w:t>
      </w:r>
      <w:r>
        <w:t>Replace Indicator label with DHIS2 UID</w:t>
      </w:r>
    </w:p>
    <w:p w:rsidR="000E1A48" w:rsidRPr="001F646A" w:rsidRDefault="000E1A48" w:rsidP="001F646A">
      <w:pPr>
        <w:rPr>
          <w:lang w:val="en-US"/>
        </w:rPr>
      </w:pPr>
      <w:r>
        <w:rPr>
          <w:lang w:val="en-US"/>
        </w:rPr>
        <w:t xml:space="preserve">It is expected that this will be the most complex </w:t>
      </w:r>
      <w:r w:rsidR="001F646A">
        <w:rPr>
          <w:lang w:val="en-US"/>
        </w:rPr>
        <w:t xml:space="preserve">compatibility </w:t>
      </w:r>
      <w:r>
        <w:rPr>
          <w:lang w:val="en-US"/>
        </w:rPr>
        <w:t>change to implement.</w:t>
      </w:r>
      <w:del w:id="8" w:author="Victoria Bendaud" w:date="2015-11-06T08:36:00Z">
        <w:r w:rsidDel="005A772C">
          <w:rPr>
            <w:lang w:val="en-US"/>
          </w:rPr>
          <w:delText xml:space="preserve"> How the ‘indicators or interest’ are labeled in Spectrum are not necessarily consistent across </w:delText>
        </w:r>
        <w:commentRangeStart w:id="9"/>
        <w:r w:rsidDel="005A772C">
          <w:rPr>
            <w:lang w:val="en-US"/>
          </w:rPr>
          <w:delText>instances</w:delText>
        </w:r>
      </w:del>
      <w:commentRangeEnd w:id="9"/>
      <w:r w:rsidR="005A772C">
        <w:rPr>
          <w:rStyle w:val="CommentReference"/>
          <w:rFonts w:ascii="Times New Roman" w:hAnsi="Times New Roman"/>
          <w:spacing w:val="0"/>
          <w:kern w:val="0"/>
          <w:lang w:eastAsia="en-US"/>
        </w:rPr>
        <w:commentReference w:id="9"/>
      </w:r>
      <w:r>
        <w:rPr>
          <w:lang w:val="en-US"/>
        </w:rPr>
        <w:t xml:space="preserve">, yet the target indicators for this DHIS2 compatible extract function will be consistently identified with </w:t>
      </w:r>
      <w:r w:rsidR="001F646A">
        <w:rPr>
          <w:lang w:val="en-US"/>
        </w:rPr>
        <w:t>UIDs</w:t>
      </w:r>
      <w:r>
        <w:rPr>
          <w:lang w:val="en-US"/>
        </w:rPr>
        <w:t xml:space="preserve"> that apply to all instances of DHIS2 that run the UNAIDS-Spectrum bootstrapping App.</w:t>
      </w:r>
      <w:r w:rsidR="001F646A">
        <w:rPr>
          <w:lang w:val="en-US"/>
        </w:rPr>
        <w:t xml:space="preserve"> The label of the indicator could be changed to match the DHIS2 UID for that indicator. An attribute-value list is provided in Appendix 2.</w:t>
      </w:r>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622"/>
        <w:gridCol w:w="3033"/>
      </w:tblGrid>
      <w:tr w:rsidR="00DD667F" w:rsidRPr="00113CF2" w:rsidTr="00DD667F">
        <w:trPr>
          <w:trHeight w:val="320"/>
        </w:trPr>
        <w:tc>
          <w:tcPr>
            <w:tcW w:w="4622" w:type="dxa"/>
            <w:tcBorders>
              <w:top w:val="single" w:sz="12" w:space="0" w:color="000000"/>
              <w:bottom w:val="single" w:sz="6" w:space="0" w:color="000000"/>
            </w:tcBorders>
            <w:shd w:val="clear" w:color="auto" w:fill="1464B4"/>
            <w:vAlign w:val="center"/>
          </w:tcPr>
          <w:p w:rsidR="00DD667F" w:rsidRPr="00113CF2" w:rsidRDefault="00DD667F" w:rsidP="00DD667F">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rsidR="00DD667F" w:rsidRPr="00113CF2" w:rsidRDefault="00DD667F" w:rsidP="00DD667F">
            <w:pPr>
              <w:rPr>
                <w:b/>
                <w:color w:val="FFFFFF" w:themeColor="background1"/>
              </w:rPr>
            </w:pPr>
          </w:p>
        </w:tc>
      </w:tr>
      <w:tr w:rsidR="00DD667F" w:rsidRPr="00113CF2" w:rsidTr="00DD667F">
        <w:trPr>
          <w:trHeight w:val="170"/>
        </w:trPr>
        <w:tc>
          <w:tcPr>
            <w:tcW w:w="7655" w:type="dxa"/>
            <w:gridSpan w:val="2"/>
            <w:shd w:val="clear" w:color="auto" w:fill="auto"/>
            <w:vAlign w:val="center"/>
          </w:tcPr>
          <w:p w:rsidR="00DD667F" w:rsidRPr="00113CF2" w:rsidRDefault="00DD667F" w:rsidP="00DD667F">
            <w:pPr>
              <w:rPr>
                <w:b/>
              </w:rPr>
            </w:pPr>
            <w:r w:rsidRPr="00113CF2">
              <w:rPr>
                <w:b/>
              </w:rPr>
              <w:t>Parent</w:t>
            </w:r>
            <w:r w:rsidRPr="00113CF2">
              <w:t xml:space="preserve">: </w:t>
            </w:r>
            <w:r w:rsidRPr="001E52CA">
              <w:t>REQ-1:</w:t>
            </w:r>
            <w:r w:rsidRPr="00D25C03">
              <w:t xml:space="preserve"> The system must be able to extract a DHIS2 compatible import file of UNAIDS data elements</w:t>
            </w:r>
            <w:r w:rsidRPr="001E52CA">
              <w:t xml:space="preserve"> </w:t>
            </w:r>
          </w:p>
        </w:tc>
      </w:tr>
      <w:tr w:rsidR="00DD667F" w:rsidRPr="00113CF2" w:rsidTr="00DD667F">
        <w:trPr>
          <w:trHeight w:val="170"/>
        </w:trPr>
        <w:tc>
          <w:tcPr>
            <w:tcW w:w="4622" w:type="dxa"/>
            <w:shd w:val="clear" w:color="auto" w:fill="auto"/>
            <w:vAlign w:val="center"/>
          </w:tcPr>
          <w:p w:rsidR="00DD667F" w:rsidRPr="00113CF2" w:rsidRDefault="00DD667F" w:rsidP="00DD667F">
            <w:r w:rsidRPr="00113CF2">
              <w:rPr>
                <w:b/>
              </w:rPr>
              <w:t>Type:</w:t>
            </w:r>
            <w:r w:rsidRPr="00113CF2">
              <w:t xml:space="preserve"> Functional</w:t>
            </w:r>
          </w:p>
        </w:tc>
        <w:tc>
          <w:tcPr>
            <w:tcW w:w="3033" w:type="dxa"/>
            <w:shd w:val="clear" w:color="auto" w:fill="auto"/>
            <w:vAlign w:val="center"/>
          </w:tcPr>
          <w:p w:rsidR="00DD667F" w:rsidRPr="00113CF2" w:rsidRDefault="00DD667F" w:rsidP="00DD667F">
            <w:r w:rsidRPr="00113CF2">
              <w:rPr>
                <w:b/>
              </w:rPr>
              <w:t>Status:</w:t>
            </w:r>
            <w:r w:rsidRPr="00113CF2">
              <w:t xml:space="preserve"> </w:t>
            </w:r>
          </w:p>
        </w:tc>
      </w:tr>
      <w:tr w:rsidR="00DD667F" w:rsidRPr="00113CF2" w:rsidTr="00DD667F">
        <w:trPr>
          <w:trHeight w:val="170"/>
        </w:trPr>
        <w:tc>
          <w:tcPr>
            <w:tcW w:w="4622" w:type="dxa"/>
            <w:tcBorders>
              <w:bottom w:val="nil"/>
            </w:tcBorders>
            <w:shd w:val="clear" w:color="auto" w:fill="auto"/>
            <w:vAlign w:val="center"/>
          </w:tcPr>
          <w:p w:rsidR="00DD667F" w:rsidRPr="00113CF2" w:rsidRDefault="00DD667F" w:rsidP="00DD667F">
            <w:r w:rsidRPr="00113CF2">
              <w:rPr>
                <w:b/>
              </w:rPr>
              <w:t>Assigned To:</w:t>
            </w:r>
            <w:r w:rsidRPr="00113CF2">
              <w:t xml:space="preserve"> </w:t>
            </w:r>
            <w:r>
              <w:t>Spectrum Developers</w:t>
            </w:r>
          </w:p>
        </w:tc>
        <w:tc>
          <w:tcPr>
            <w:tcW w:w="3033" w:type="dxa"/>
            <w:tcBorders>
              <w:bottom w:val="nil"/>
            </w:tcBorders>
            <w:shd w:val="clear" w:color="auto" w:fill="auto"/>
            <w:vAlign w:val="center"/>
          </w:tcPr>
          <w:p w:rsidR="00DD667F" w:rsidRPr="00113CF2" w:rsidRDefault="00DD667F" w:rsidP="00DD667F">
            <w:r w:rsidRPr="00113CF2">
              <w:rPr>
                <w:b/>
              </w:rPr>
              <w:t>Release:</w:t>
            </w:r>
            <w:r w:rsidRPr="00113CF2">
              <w:t xml:space="preserve"> </w:t>
            </w:r>
          </w:p>
        </w:tc>
      </w:tr>
      <w:tr w:rsidR="00DD667F" w:rsidRPr="00113CF2" w:rsidTr="00DD667F">
        <w:trPr>
          <w:trHeight w:val="170"/>
        </w:trPr>
        <w:tc>
          <w:tcPr>
            <w:tcW w:w="4622" w:type="dxa"/>
            <w:tcBorders>
              <w:top w:val="nil"/>
              <w:bottom w:val="nil"/>
            </w:tcBorders>
            <w:shd w:val="clear" w:color="auto" w:fill="3B86E1"/>
            <w:vAlign w:val="center"/>
          </w:tcPr>
          <w:p w:rsidR="00DD667F" w:rsidRPr="00113CF2" w:rsidRDefault="00DD667F" w:rsidP="00DD667F">
            <w:pPr>
              <w:rPr>
                <w:b/>
              </w:rPr>
            </w:pPr>
            <w:r w:rsidRPr="00113CF2">
              <w:rPr>
                <w:b/>
              </w:rPr>
              <w:t>Notes</w:t>
            </w:r>
          </w:p>
        </w:tc>
        <w:tc>
          <w:tcPr>
            <w:tcW w:w="3033" w:type="dxa"/>
            <w:tcBorders>
              <w:top w:val="nil"/>
              <w:bottom w:val="nil"/>
            </w:tcBorders>
            <w:shd w:val="clear" w:color="auto" w:fill="3B86E1"/>
            <w:vAlign w:val="center"/>
          </w:tcPr>
          <w:p w:rsidR="00DD667F" w:rsidRPr="00113CF2" w:rsidRDefault="00DD667F" w:rsidP="00DD667F">
            <w:pPr>
              <w:rPr>
                <w:b/>
              </w:rPr>
            </w:pPr>
            <w:r w:rsidRPr="00113CF2">
              <w:rPr>
                <w:b/>
              </w:rPr>
              <w:t>Date Added</w:t>
            </w:r>
          </w:p>
        </w:tc>
      </w:tr>
      <w:tr w:rsidR="00DD667F" w:rsidRPr="00113CF2" w:rsidTr="00DD667F">
        <w:trPr>
          <w:trHeight w:val="170"/>
        </w:trPr>
        <w:tc>
          <w:tcPr>
            <w:tcW w:w="4622" w:type="dxa"/>
            <w:tcBorders>
              <w:top w:val="nil"/>
            </w:tcBorders>
            <w:shd w:val="clear" w:color="auto" w:fill="auto"/>
          </w:tcPr>
          <w:p w:rsidR="00DD667F" w:rsidRPr="00113CF2" w:rsidRDefault="001F646A" w:rsidP="00DD667F">
            <w:r>
              <w:t>How this function is implemented</w:t>
            </w:r>
            <w:r w:rsidR="00DD667F" w:rsidRPr="00113CF2">
              <w:t xml:space="preserve"> </w:t>
            </w:r>
            <w:r>
              <w:t>should take into account the need for ‘new additions’ to the initial list of UIDs</w:t>
            </w:r>
          </w:p>
        </w:tc>
        <w:tc>
          <w:tcPr>
            <w:tcW w:w="3033" w:type="dxa"/>
            <w:tcBorders>
              <w:top w:val="nil"/>
            </w:tcBorders>
            <w:shd w:val="clear" w:color="auto" w:fill="auto"/>
          </w:tcPr>
          <w:p w:rsidR="00DD667F" w:rsidRPr="00113CF2" w:rsidRDefault="00DD667F" w:rsidP="00DD667F">
            <w:r>
              <w:t>01/06</w:t>
            </w:r>
            <w:r w:rsidRPr="00113CF2">
              <w:t>/</w:t>
            </w:r>
            <w:r>
              <w:t>2015</w:t>
            </w:r>
          </w:p>
        </w:tc>
      </w:tr>
    </w:tbl>
    <w:p w:rsidR="001E52CA" w:rsidRPr="00113CF2" w:rsidRDefault="001F646A" w:rsidP="005F5D05">
      <w:pPr>
        <w:pStyle w:val="Heading3"/>
      </w:pPr>
      <w:r>
        <w:lastRenderedPageBreak/>
        <w:t>REQ-2</w:t>
      </w:r>
      <w:r w:rsidR="001E52CA">
        <w:t xml:space="preserve">: </w:t>
      </w:r>
      <w:r>
        <w:t>Specify the parameters of the DHIS2 compatible extract</w:t>
      </w:r>
    </w:p>
    <w:p w:rsidR="001E52CA" w:rsidRPr="00113CF2" w:rsidRDefault="00BB420E" w:rsidP="001E52CA">
      <w:pPr>
        <w:rPr>
          <w:lang w:val="en-US"/>
        </w:rPr>
      </w:pPr>
      <w:r>
        <w:rPr>
          <w:lang w:val="en-US"/>
        </w:rPr>
        <w:t xml:space="preserve">It will be necessary for the user to match/select the target indicators for extraction with those for which UIDs exist. Appendix 2 provides an initial list of the indicators that are targeted for import into DHIS2. </w:t>
      </w:r>
      <w:del w:id="10" w:author="Victoria Bendaud" w:date="2015-11-06T08:37:00Z">
        <w:r w:rsidDel="005A772C">
          <w:rPr>
            <w:lang w:val="en-US"/>
          </w:rPr>
          <w:delText xml:space="preserve">Given that these may be labeled differently in each instance of Spectrum then some sort of ‘matching’ step may need to be part of this extract </w:delText>
        </w:r>
        <w:commentRangeStart w:id="11"/>
        <w:r w:rsidDel="005A772C">
          <w:rPr>
            <w:lang w:val="en-US"/>
          </w:rPr>
          <w:delText>function</w:delText>
        </w:r>
      </w:del>
      <w:commentRangeEnd w:id="11"/>
      <w:r w:rsidR="005A772C">
        <w:rPr>
          <w:rStyle w:val="CommentReference"/>
          <w:rFonts w:ascii="Times New Roman" w:hAnsi="Times New Roman"/>
          <w:spacing w:val="0"/>
          <w:kern w:val="0"/>
          <w:lang w:eastAsia="en-US"/>
        </w:rPr>
        <w:commentReference w:id="11"/>
      </w:r>
      <w:del w:id="12" w:author="Victoria Bendaud" w:date="2015-11-06T08:37:00Z">
        <w:r w:rsidDel="005A772C">
          <w:rPr>
            <w:lang w:val="en-US"/>
          </w:rPr>
          <w:delText>.</w:delText>
        </w:r>
      </w:del>
    </w:p>
    <w:tbl>
      <w:tblPr>
        <w:tblW w:w="7655" w:type="dxa"/>
        <w:tblInd w:w="817" w:type="dxa"/>
        <w:tblBorders>
          <w:top w:val="single" w:sz="12" w:space="0" w:color="000000"/>
          <w:bottom w:val="single" w:sz="12" w:space="0" w:color="000000"/>
        </w:tblBorders>
        <w:tblLook w:val="0020" w:firstRow="1" w:lastRow="0" w:firstColumn="0" w:lastColumn="0" w:noHBand="0" w:noVBand="0"/>
      </w:tblPr>
      <w:tblGrid>
        <w:gridCol w:w="4261"/>
        <w:gridCol w:w="361"/>
        <w:gridCol w:w="3033"/>
      </w:tblGrid>
      <w:tr w:rsidR="001E52CA" w:rsidRPr="00113CF2" w:rsidTr="001E52CA">
        <w:trPr>
          <w:trHeight w:val="320"/>
        </w:trPr>
        <w:tc>
          <w:tcPr>
            <w:tcW w:w="4622" w:type="dxa"/>
            <w:gridSpan w:val="2"/>
            <w:tcBorders>
              <w:top w:val="single" w:sz="12" w:space="0" w:color="000000"/>
              <w:bottom w:val="single" w:sz="6" w:space="0" w:color="000000"/>
            </w:tcBorders>
            <w:shd w:val="clear" w:color="auto" w:fill="1464B4"/>
            <w:vAlign w:val="center"/>
          </w:tcPr>
          <w:p w:rsidR="001E52CA" w:rsidRPr="00113CF2" w:rsidRDefault="001E52CA" w:rsidP="001E52CA">
            <w:pPr>
              <w:rPr>
                <w:b/>
                <w:color w:val="FFFFFF" w:themeColor="background1"/>
              </w:rPr>
            </w:pPr>
            <w:r w:rsidRPr="00113CF2">
              <w:rPr>
                <w:b/>
                <w:color w:val="FFFFFF" w:themeColor="background1"/>
              </w:rPr>
              <w:t>Details</w:t>
            </w:r>
          </w:p>
        </w:tc>
        <w:tc>
          <w:tcPr>
            <w:tcW w:w="3033" w:type="dxa"/>
            <w:tcBorders>
              <w:top w:val="single" w:sz="12" w:space="0" w:color="000000"/>
              <w:bottom w:val="single" w:sz="6" w:space="0" w:color="000000"/>
            </w:tcBorders>
            <w:shd w:val="clear" w:color="auto" w:fill="1464B4"/>
            <w:vAlign w:val="center"/>
          </w:tcPr>
          <w:p w:rsidR="001E52CA" w:rsidRPr="00113CF2" w:rsidRDefault="001E52CA" w:rsidP="001E52CA">
            <w:pPr>
              <w:rPr>
                <w:b/>
                <w:color w:val="FFFFFF" w:themeColor="background1"/>
              </w:rPr>
            </w:pPr>
          </w:p>
        </w:tc>
      </w:tr>
      <w:tr w:rsidR="001E52CA" w:rsidRPr="00113CF2" w:rsidTr="001E52CA">
        <w:trPr>
          <w:trHeight w:val="170"/>
        </w:trPr>
        <w:tc>
          <w:tcPr>
            <w:tcW w:w="7655" w:type="dxa"/>
            <w:gridSpan w:val="3"/>
            <w:shd w:val="clear" w:color="auto" w:fill="auto"/>
            <w:vAlign w:val="center"/>
          </w:tcPr>
          <w:p w:rsidR="001E52CA" w:rsidRPr="00113CF2" w:rsidRDefault="001E52CA" w:rsidP="001E52CA">
            <w:pPr>
              <w:rPr>
                <w:b/>
              </w:rPr>
            </w:pPr>
            <w:r w:rsidRPr="00113CF2">
              <w:rPr>
                <w:b/>
              </w:rPr>
              <w:t>Parent</w:t>
            </w:r>
            <w:r w:rsidRPr="00113CF2">
              <w:t xml:space="preserve">: </w:t>
            </w:r>
            <w:r>
              <w:t>Spectrum System</w:t>
            </w:r>
          </w:p>
        </w:tc>
      </w:tr>
      <w:tr w:rsidR="001E52CA" w:rsidRPr="00113CF2" w:rsidTr="001E52CA">
        <w:trPr>
          <w:trHeight w:val="170"/>
        </w:trPr>
        <w:tc>
          <w:tcPr>
            <w:tcW w:w="4622" w:type="dxa"/>
            <w:gridSpan w:val="2"/>
            <w:shd w:val="clear" w:color="auto" w:fill="auto"/>
            <w:vAlign w:val="center"/>
          </w:tcPr>
          <w:p w:rsidR="001E52CA" w:rsidRPr="00113CF2" w:rsidRDefault="001E52CA" w:rsidP="001E52CA">
            <w:r w:rsidRPr="00113CF2">
              <w:rPr>
                <w:b/>
              </w:rPr>
              <w:t>Type:</w:t>
            </w:r>
            <w:r w:rsidRPr="00113CF2">
              <w:t xml:space="preserve"> Functional</w:t>
            </w:r>
          </w:p>
        </w:tc>
        <w:tc>
          <w:tcPr>
            <w:tcW w:w="3033" w:type="dxa"/>
            <w:shd w:val="clear" w:color="auto" w:fill="auto"/>
            <w:vAlign w:val="center"/>
          </w:tcPr>
          <w:p w:rsidR="001E52CA" w:rsidRPr="00113CF2" w:rsidRDefault="001E52CA" w:rsidP="001E52CA">
            <w:r w:rsidRPr="00113CF2">
              <w:rPr>
                <w:b/>
              </w:rPr>
              <w:t>Status:</w:t>
            </w:r>
            <w:r w:rsidRPr="00113CF2">
              <w:t xml:space="preserve"> </w:t>
            </w:r>
          </w:p>
        </w:tc>
      </w:tr>
      <w:tr w:rsidR="001E52CA" w:rsidRPr="00113CF2" w:rsidTr="001E52CA">
        <w:trPr>
          <w:trHeight w:val="170"/>
        </w:trPr>
        <w:tc>
          <w:tcPr>
            <w:tcW w:w="4622" w:type="dxa"/>
            <w:gridSpan w:val="2"/>
            <w:tcBorders>
              <w:bottom w:val="nil"/>
            </w:tcBorders>
            <w:shd w:val="clear" w:color="auto" w:fill="auto"/>
            <w:vAlign w:val="center"/>
          </w:tcPr>
          <w:p w:rsidR="001E52CA" w:rsidRPr="00113CF2" w:rsidRDefault="001E52CA" w:rsidP="001E52CA">
            <w:r w:rsidRPr="00113CF2">
              <w:rPr>
                <w:b/>
              </w:rPr>
              <w:t>Assigned To:</w:t>
            </w:r>
            <w:r w:rsidRPr="00113CF2">
              <w:t xml:space="preserve"> </w:t>
            </w:r>
            <w:r>
              <w:t>Spectrum Developers</w:t>
            </w:r>
          </w:p>
        </w:tc>
        <w:tc>
          <w:tcPr>
            <w:tcW w:w="3033" w:type="dxa"/>
            <w:tcBorders>
              <w:bottom w:val="nil"/>
            </w:tcBorders>
            <w:shd w:val="clear" w:color="auto" w:fill="auto"/>
            <w:vAlign w:val="center"/>
          </w:tcPr>
          <w:p w:rsidR="001E52CA" w:rsidRPr="00113CF2" w:rsidRDefault="001E52CA" w:rsidP="001E52CA">
            <w:r w:rsidRPr="00113CF2">
              <w:rPr>
                <w:b/>
              </w:rPr>
              <w:t>Release:</w:t>
            </w:r>
            <w:r w:rsidRPr="00113CF2">
              <w:t xml:space="preserve"> </w:t>
            </w:r>
          </w:p>
        </w:tc>
      </w:tr>
      <w:tr w:rsidR="001E52CA" w:rsidRPr="00113CF2" w:rsidTr="001E52CA">
        <w:trPr>
          <w:trHeight w:val="170"/>
        </w:trPr>
        <w:tc>
          <w:tcPr>
            <w:tcW w:w="4622" w:type="dxa"/>
            <w:gridSpan w:val="2"/>
            <w:tcBorders>
              <w:top w:val="nil"/>
              <w:bottom w:val="nil"/>
            </w:tcBorders>
            <w:shd w:val="clear" w:color="auto" w:fill="3B86E1"/>
            <w:vAlign w:val="center"/>
          </w:tcPr>
          <w:p w:rsidR="001E52CA" w:rsidRPr="00113CF2" w:rsidRDefault="001E52CA" w:rsidP="001E52CA">
            <w:pPr>
              <w:rPr>
                <w:b/>
              </w:rPr>
            </w:pPr>
            <w:r w:rsidRPr="00113CF2">
              <w:rPr>
                <w:b/>
              </w:rPr>
              <w:t>Notes</w:t>
            </w:r>
          </w:p>
        </w:tc>
        <w:tc>
          <w:tcPr>
            <w:tcW w:w="3033" w:type="dxa"/>
            <w:tcBorders>
              <w:top w:val="nil"/>
              <w:bottom w:val="nil"/>
            </w:tcBorders>
            <w:shd w:val="clear" w:color="auto" w:fill="3B86E1"/>
            <w:vAlign w:val="center"/>
          </w:tcPr>
          <w:p w:rsidR="001E52CA" w:rsidRPr="00113CF2" w:rsidRDefault="001E52CA" w:rsidP="001E52CA">
            <w:pPr>
              <w:rPr>
                <w:b/>
              </w:rPr>
            </w:pPr>
            <w:r w:rsidRPr="00113CF2">
              <w:rPr>
                <w:b/>
              </w:rPr>
              <w:t>Date Added</w:t>
            </w:r>
          </w:p>
        </w:tc>
      </w:tr>
      <w:tr w:rsidR="001E52CA" w:rsidRPr="00113CF2" w:rsidTr="001E52CA">
        <w:trPr>
          <w:trHeight w:val="170"/>
        </w:trPr>
        <w:tc>
          <w:tcPr>
            <w:tcW w:w="4622" w:type="dxa"/>
            <w:gridSpan w:val="2"/>
            <w:tcBorders>
              <w:top w:val="nil"/>
            </w:tcBorders>
            <w:shd w:val="clear" w:color="auto" w:fill="auto"/>
          </w:tcPr>
          <w:p w:rsidR="001E52CA" w:rsidRPr="00113CF2" w:rsidRDefault="001E52CA" w:rsidP="00BB420E">
            <w:r w:rsidRPr="00113CF2">
              <w:t xml:space="preserve">The Spectrum developer </w:t>
            </w:r>
            <w:r w:rsidR="00BB420E">
              <w:t>will need to consider whether to retain the selections of the user for the next time the function is run.</w:t>
            </w:r>
            <w:r w:rsidRPr="00113CF2">
              <w:t xml:space="preserve"> </w:t>
            </w:r>
          </w:p>
        </w:tc>
        <w:tc>
          <w:tcPr>
            <w:tcW w:w="3033" w:type="dxa"/>
            <w:tcBorders>
              <w:top w:val="nil"/>
            </w:tcBorders>
            <w:shd w:val="clear" w:color="auto" w:fill="auto"/>
          </w:tcPr>
          <w:p w:rsidR="001E52CA" w:rsidRPr="00113CF2" w:rsidRDefault="001E52CA" w:rsidP="001E52CA">
            <w:r>
              <w:t>01/06</w:t>
            </w:r>
            <w:r w:rsidRPr="00113CF2">
              <w:t>/</w:t>
            </w:r>
            <w:r>
              <w:t>2015</w:t>
            </w:r>
          </w:p>
        </w:tc>
      </w:tr>
      <w:tr w:rsidR="001E52CA" w:rsidRPr="00113CF2" w:rsidTr="001E52CA">
        <w:trPr>
          <w:trHeight w:val="170"/>
        </w:trPr>
        <w:tc>
          <w:tcPr>
            <w:tcW w:w="7655" w:type="dxa"/>
            <w:gridSpan w:val="3"/>
            <w:shd w:val="clear" w:color="auto" w:fill="DDD9C3"/>
            <w:vAlign w:val="center"/>
          </w:tcPr>
          <w:p w:rsidR="001E52CA" w:rsidRPr="00113CF2" w:rsidRDefault="001E52CA" w:rsidP="001E52CA">
            <w:r w:rsidRPr="00113CF2">
              <w:rPr>
                <w:b/>
              </w:rPr>
              <w:t>Use cases that reference this requirement</w:t>
            </w:r>
          </w:p>
        </w:tc>
      </w:tr>
      <w:tr w:rsidR="001E52CA" w:rsidRPr="00113CF2" w:rsidTr="001E52CA">
        <w:trPr>
          <w:trHeight w:val="170"/>
        </w:trPr>
        <w:tc>
          <w:tcPr>
            <w:tcW w:w="4261" w:type="dxa"/>
            <w:shd w:val="clear" w:color="auto" w:fill="auto"/>
          </w:tcPr>
          <w:p w:rsidR="001E52CA" w:rsidRPr="00113CF2" w:rsidRDefault="001E52CA" w:rsidP="001E52CA"/>
        </w:tc>
        <w:tc>
          <w:tcPr>
            <w:tcW w:w="3394" w:type="dxa"/>
            <w:gridSpan w:val="2"/>
            <w:shd w:val="clear" w:color="auto" w:fill="auto"/>
          </w:tcPr>
          <w:p w:rsidR="001E52CA" w:rsidRPr="00113CF2" w:rsidRDefault="001E52CA" w:rsidP="001E52CA"/>
        </w:tc>
      </w:tr>
    </w:tbl>
    <w:p w:rsidR="00E761D1" w:rsidRDefault="00E761D1" w:rsidP="00113CF2"/>
    <w:p w:rsidR="005F5D05" w:rsidRDefault="00E761D1" w:rsidP="00E761D1">
      <w:pPr>
        <w:pStyle w:val="Heading1"/>
      </w:pPr>
      <w:r>
        <w:lastRenderedPageBreak/>
        <w:t xml:space="preserve">Appendix 1 – DHIS2 Import File </w:t>
      </w:r>
      <w:r w:rsidR="00BB420E">
        <w:t>Column Order</w:t>
      </w:r>
    </w:p>
    <w:p w:rsidR="00BB420E" w:rsidRPr="00BB420E" w:rsidRDefault="00BB420E" w:rsidP="00BB420E">
      <w:r>
        <w:t xml:space="preserve">The following table indicates the </w:t>
      </w:r>
      <w:r w:rsidR="003171CA">
        <w:t xml:space="preserve">column </w:t>
      </w:r>
      <w:r>
        <w:t xml:space="preserve">format that </w:t>
      </w:r>
      <w:r w:rsidR="003171CA">
        <w:t>DHIS2 expects and how the original Spectrum list extract format maps to these values.</w:t>
      </w:r>
    </w:p>
    <w:tbl>
      <w:tblPr>
        <w:tblStyle w:val="LightList-Accent1"/>
        <w:tblW w:w="0" w:type="auto"/>
        <w:tblLook w:val="0420" w:firstRow="1" w:lastRow="0" w:firstColumn="0" w:lastColumn="0" w:noHBand="0" w:noVBand="1"/>
      </w:tblPr>
      <w:tblGrid>
        <w:gridCol w:w="2149"/>
        <w:gridCol w:w="3613"/>
        <w:gridCol w:w="2760"/>
      </w:tblGrid>
      <w:tr w:rsidR="00BB420E" w:rsidRPr="00BB420E" w:rsidTr="00BB420E">
        <w:trPr>
          <w:cnfStyle w:val="100000000000" w:firstRow="1" w:lastRow="0" w:firstColumn="0" w:lastColumn="0" w:oddVBand="0" w:evenVBand="0" w:oddHBand="0"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Number</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Column Name</w:t>
            </w:r>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Original List Format</w:t>
            </w:r>
          </w:p>
        </w:tc>
      </w:tr>
      <w:tr w:rsidR="00BB420E" w:rsidRPr="00BB420E" w:rsidTr="00BB420E">
        <w:trPr>
          <w:cnfStyle w:val="000000100000" w:firstRow="0" w:lastRow="0" w:firstColumn="0" w:lastColumn="0" w:oddVBand="0" w:evenVBand="0" w:oddHBand="1"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dataelement</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rsidTr="00BB420E">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2</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period</w:t>
            </w:r>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Year</w:t>
            </w:r>
          </w:p>
        </w:tc>
      </w:tr>
      <w:tr w:rsidR="00BB420E" w:rsidRPr="00BB420E" w:rsidTr="00BB420E">
        <w:trPr>
          <w:cnfStyle w:val="000000100000" w:firstRow="0" w:lastRow="0" w:firstColumn="0" w:lastColumn="0" w:oddVBand="0" w:evenVBand="0" w:oddHBand="1"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3</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orgunit</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Country / Sub National</w:t>
            </w:r>
          </w:p>
        </w:tc>
      </w:tr>
      <w:tr w:rsidR="00BB420E" w:rsidRPr="00BB420E" w:rsidTr="00BB420E">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4</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categoryoptioncombo</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Indicator</w:t>
            </w:r>
          </w:p>
        </w:tc>
      </w:tr>
      <w:tr w:rsidR="00BB420E" w:rsidRPr="00BB420E" w:rsidTr="00BB420E">
        <w:trPr>
          <w:cnfStyle w:val="000000100000" w:firstRow="0" w:lastRow="0" w:firstColumn="0" w:lastColumn="0" w:oddVBand="0" w:evenVBand="0" w:oddHBand="1"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5</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attributeoptioncombo</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p>
        </w:tc>
      </w:tr>
      <w:tr w:rsidR="00BB420E" w:rsidRPr="00BB420E" w:rsidTr="00BB420E">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6</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Value</w:t>
            </w:r>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Estimate</w:t>
            </w:r>
          </w:p>
        </w:tc>
      </w:tr>
      <w:tr w:rsidR="00BB420E" w:rsidRPr="00BB420E" w:rsidTr="00BB420E">
        <w:trPr>
          <w:cnfStyle w:val="000000100000" w:firstRow="0" w:lastRow="0" w:firstColumn="0" w:lastColumn="0" w:oddVBand="0" w:evenVBand="0" w:oddHBand="1"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7</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storedby</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p>
        </w:tc>
      </w:tr>
      <w:tr w:rsidR="00BB420E" w:rsidRPr="00BB420E" w:rsidTr="00BB420E">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8</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timestamp</w:t>
            </w:r>
          </w:p>
        </w:tc>
        <w:tc>
          <w:tcPr>
            <w:tcW w:w="2760" w:type="dxa"/>
          </w:tcPr>
          <w:p w:rsidR="00BB420E" w:rsidRPr="00BB420E" w:rsidRDefault="00BB420E" w:rsidP="00BB420E">
            <w:pPr>
              <w:spacing w:after="0" w:line="240" w:lineRule="auto"/>
              <w:ind w:left="0"/>
              <w:jc w:val="left"/>
              <w:rPr>
                <w:rFonts w:cs="Arial"/>
                <w:spacing w:val="0"/>
                <w:kern w:val="0"/>
                <w:lang w:val="en-US" w:eastAsia="en-US"/>
              </w:rPr>
            </w:pPr>
          </w:p>
        </w:tc>
      </w:tr>
      <w:tr w:rsidR="00BB420E" w:rsidRPr="00BB420E" w:rsidTr="00BB420E">
        <w:trPr>
          <w:cnfStyle w:val="000000100000" w:firstRow="0" w:lastRow="0" w:firstColumn="0" w:lastColumn="0" w:oddVBand="0" w:evenVBand="0" w:oddHBand="1" w:evenHBand="0" w:firstRowFirstColumn="0" w:firstRowLastColumn="0" w:lastRowFirstColumn="0" w:lastRowLastColumn="0"/>
        </w:trPr>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9</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r w:rsidRPr="00BB420E">
              <w:rPr>
                <w:rFonts w:cs="Arial"/>
                <w:spacing w:val="0"/>
                <w:kern w:val="0"/>
                <w:lang w:val="en-US" w:eastAsia="en-US"/>
              </w:rPr>
              <w:t>comment</w:t>
            </w:r>
          </w:p>
        </w:tc>
        <w:tc>
          <w:tcPr>
            <w:tcW w:w="2760"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 xml:space="preserve">“Estimate as on” </w:t>
            </w:r>
            <w:commentRangeStart w:id="13"/>
            <w:proofErr w:type="spellStart"/>
            <w:r w:rsidRPr="00BB420E">
              <w:rPr>
                <w:rFonts w:cs="Arial"/>
                <w:i/>
                <w:spacing w:val="0"/>
                <w:kern w:val="0"/>
                <w:lang w:val="en-US" w:eastAsia="en-US"/>
              </w:rPr>
              <w:t>datevalue</w:t>
            </w:r>
            <w:commentRangeEnd w:id="13"/>
            <w:proofErr w:type="spellEnd"/>
            <w:r w:rsidR="00937AD8">
              <w:rPr>
                <w:rStyle w:val="CommentReference"/>
                <w:rFonts w:ascii="Times New Roman" w:hAnsi="Times New Roman"/>
                <w:spacing w:val="0"/>
                <w:kern w:val="0"/>
                <w:lang w:eastAsia="en-US"/>
              </w:rPr>
              <w:commentReference w:id="13"/>
            </w:r>
          </w:p>
        </w:tc>
      </w:tr>
      <w:tr w:rsidR="00BB420E" w:rsidRPr="00BB420E" w:rsidTr="00BB420E">
        <w:tc>
          <w:tcPr>
            <w:tcW w:w="2149" w:type="dxa"/>
          </w:tcPr>
          <w:p w:rsidR="00BB420E" w:rsidRPr="00BB420E" w:rsidRDefault="00BB420E" w:rsidP="00BB420E">
            <w:pPr>
              <w:spacing w:after="0" w:line="240" w:lineRule="auto"/>
              <w:ind w:left="0"/>
              <w:jc w:val="left"/>
              <w:rPr>
                <w:rFonts w:cs="Arial"/>
                <w:spacing w:val="0"/>
                <w:kern w:val="0"/>
                <w:lang w:val="en-US" w:eastAsia="en-US"/>
              </w:rPr>
            </w:pPr>
            <w:r>
              <w:rPr>
                <w:rFonts w:cs="Arial"/>
                <w:spacing w:val="0"/>
                <w:kern w:val="0"/>
                <w:lang w:val="en-US" w:eastAsia="en-US"/>
              </w:rPr>
              <w:t>10</w:t>
            </w:r>
          </w:p>
        </w:tc>
        <w:tc>
          <w:tcPr>
            <w:tcW w:w="3613" w:type="dxa"/>
          </w:tcPr>
          <w:p w:rsidR="00BB420E" w:rsidRPr="00BB420E" w:rsidRDefault="00BB420E" w:rsidP="00BB420E">
            <w:pPr>
              <w:spacing w:after="0" w:line="240" w:lineRule="auto"/>
              <w:ind w:left="0"/>
              <w:jc w:val="left"/>
              <w:rPr>
                <w:rFonts w:cs="Arial"/>
                <w:spacing w:val="0"/>
                <w:kern w:val="0"/>
                <w:lang w:val="en-US" w:eastAsia="en-US"/>
              </w:rPr>
            </w:pPr>
            <w:proofErr w:type="spellStart"/>
            <w:r w:rsidRPr="00BB420E">
              <w:rPr>
                <w:rFonts w:cs="Arial"/>
                <w:spacing w:val="0"/>
                <w:kern w:val="0"/>
                <w:lang w:val="en-US" w:eastAsia="en-US"/>
              </w:rPr>
              <w:t>followup</w:t>
            </w:r>
            <w:proofErr w:type="spellEnd"/>
          </w:p>
        </w:tc>
        <w:tc>
          <w:tcPr>
            <w:tcW w:w="2760" w:type="dxa"/>
          </w:tcPr>
          <w:p w:rsidR="00BB420E" w:rsidRPr="00BB420E" w:rsidRDefault="00BB420E" w:rsidP="00BB420E">
            <w:pPr>
              <w:spacing w:after="0" w:line="240" w:lineRule="auto"/>
              <w:ind w:left="0"/>
              <w:jc w:val="left"/>
              <w:rPr>
                <w:rFonts w:cs="Arial"/>
                <w:spacing w:val="0"/>
                <w:kern w:val="0"/>
                <w:lang w:val="en-US" w:eastAsia="en-US"/>
              </w:rPr>
            </w:pPr>
          </w:p>
        </w:tc>
      </w:tr>
    </w:tbl>
    <w:p w:rsidR="00E761D1" w:rsidRDefault="003171CA" w:rsidP="00BB420E">
      <w:pPr>
        <w:pStyle w:val="Heading1"/>
        <w:ind w:left="0" w:firstLine="0"/>
      </w:pPr>
      <w:r>
        <w:lastRenderedPageBreak/>
        <w:t>Appendix 2 – Target Indicator / UID Mappings</w:t>
      </w:r>
    </w:p>
    <w:p w:rsidR="003171CA" w:rsidRDefault="003171CA" w:rsidP="003171CA">
      <w:r>
        <w:t>The following table provides a list of the target indicators for extract and the UID mappings if the indicators are to be replaced in the output extract. This informs both REQ 1.3 and REQ 2 (indicators to match).</w:t>
      </w:r>
      <w:r w:rsidR="002E646C">
        <w:t xml:space="preserve"> Note that the same UID is </w:t>
      </w:r>
    </w:p>
    <w:tbl>
      <w:tblPr>
        <w:tblStyle w:val="LightList-Accent1"/>
        <w:tblW w:w="0" w:type="auto"/>
        <w:jc w:val="center"/>
        <w:tblLayout w:type="fixed"/>
        <w:tblLook w:val="0420" w:firstRow="1" w:lastRow="0" w:firstColumn="0" w:lastColumn="0" w:noHBand="0" w:noVBand="1"/>
      </w:tblPr>
      <w:tblGrid>
        <w:gridCol w:w="3510"/>
        <w:gridCol w:w="3402"/>
        <w:gridCol w:w="1610"/>
      </w:tblGrid>
      <w:tr w:rsidR="002E646C" w:rsidRPr="00BB420E" w:rsidTr="002E646C">
        <w:trPr>
          <w:cnfStyle w:val="100000000000" w:firstRow="1" w:lastRow="0" w:firstColumn="0" w:lastColumn="0" w:oddVBand="0" w:evenVBand="0" w:oddHBand="0" w:evenHBand="0" w:firstRowFirstColumn="0" w:firstRowLastColumn="0" w:lastRowFirstColumn="0" w:lastRowLastColumn="0"/>
          <w:jc w:val="center"/>
        </w:trPr>
        <w:tc>
          <w:tcPr>
            <w:tcW w:w="3510" w:type="dxa"/>
          </w:tcPr>
          <w:p w:rsidR="003171CA" w:rsidRPr="00BB420E" w:rsidRDefault="001D7FAD" w:rsidP="003171CA">
            <w:pPr>
              <w:spacing w:after="0" w:line="240" w:lineRule="auto"/>
              <w:ind w:left="0"/>
              <w:jc w:val="left"/>
              <w:rPr>
                <w:rFonts w:cs="Arial"/>
                <w:spacing w:val="0"/>
                <w:kern w:val="0"/>
                <w:lang w:val="en-US" w:eastAsia="en-US"/>
              </w:rPr>
            </w:pPr>
            <w:r>
              <w:rPr>
                <w:rFonts w:cs="Arial"/>
                <w:spacing w:val="0"/>
                <w:kern w:val="0"/>
                <w:lang w:val="en-US" w:eastAsia="en-US"/>
              </w:rPr>
              <w:t xml:space="preserve">Target </w:t>
            </w:r>
            <w:r w:rsidR="003171CA">
              <w:rPr>
                <w:rFonts w:cs="Arial"/>
                <w:spacing w:val="0"/>
                <w:kern w:val="0"/>
                <w:lang w:val="en-US" w:eastAsia="en-US"/>
              </w:rPr>
              <w:t>Spectrum Indicator</w:t>
            </w:r>
          </w:p>
        </w:tc>
        <w:tc>
          <w:tcPr>
            <w:tcW w:w="3402" w:type="dxa"/>
          </w:tcPr>
          <w:p w:rsidR="003171CA" w:rsidRDefault="002E646C" w:rsidP="003171CA">
            <w:pPr>
              <w:spacing w:after="0" w:line="240" w:lineRule="auto"/>
              <w:ind w:left="0"/>
              <w:jc w:val="left"/>
              <w:rPr>
                <w:rFonts w:cs="Arial"/>
                <w:spacing w:val="0"/>
                <w:kern w:val="0"/>
                <w:lang w:val="en-US" w:eastAsia="en-US"/>
              </w:rPr>
            </w:pPr>
            <w:r>
              <w:rPr>
                <w:rFonts w:cs="Arial"/>
                <w:spacing w:val="0"/>
                <w:kern w:val="0"/>
                <w:lang w:val="en-US" w:eastAsia="en-US"/>
              </w:rPr>
              <w:t>DHIS2 Data Element</w:t>
            </w:r>
          </w:p>
        </w:tc>
        <w:tc>
          <w:tcPr>
            <w:tcW w:w="1610" w:type="dxa"/>
          </w:tcPr>
          <w:p w:rsidR="003171CA" w:rsidRPr="00BB420E" w:rsidRDefault="003171CA" w:rsidP="003171CA">
            <w:pPr>
              <w:spacing w:after="0" w:line="240" w:lineRule="auto"/>
              <w:ind w:left="0"/>
              <w:jc w:val="left"/>
              <w:rPr>
                <w:rFonts w:cs="Arial"/>
                <w:spacing w:val="0"/>
                <w:kern w:val="0"/>
                <w:lang w:val="en-US" w:eastAsia="en-US"/>
              </w:rPr>
            </w:pPr>
            <w:r>
              <w:rPr>
                <w:rFonts w:cs="Arial"/>
                <w:spacing w:val="0"/>
                <w:kern w:val="0"/>
                <w:lang w:val="en-US" w:eastAsia="en-US"/>
              </w:rPr>
              <w:t>UID</w:t>
            </w:r>
          </w:p>
        </w:tc>
      </w:tr>
      <w:tr w:rsidR="002E646C" w:rsidRPr="00BB420E"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rsidR="002E646C" w:rsidRPr="003171CA" w:rsidRDefault="002E646C" w:rsidP="00720A53">
            <w:pPr>
              <w:ind w:left="0"/>
            </w:pPr>
            <w:r>
              <w:t>UNAIDS: Estimated number of HIV+ pregnant women</w:t>
            </w:r>
          </w:p>
        </w:tc>
        <w:tc>
          <w:tcPr>
            <w:tcW w:w="3402" w:type="dxa"/>
          </w:tcPr>
          <w:p w:rsidR="002E646C" w:rsidRPr="00BB420E" w:rsidRDefault="002E646C" w:rsidP="003171CA">
            <w:pPr>
              <w:spacing w:after="0" w:line="240" w:lineRule="auto"/>
              <w:ind w:left="0"/>
              <w:jc w:val="left"/>
              <w:rPr>
                <w:rFonts w:cs="Arial"/>
                <w:spacing w:val="0"/>
                <w:kern w:val="0"/>
                <w:lang w:val="en-US" w:eastAsia="en-US"/>
              </w:rPr>
            </w:pPr>
            <w:r>
              <w:t>UNAIDS: Estimated number of HIV+ pregnant women</w:t>
            </w:r>
          </w:p>
        </w:tc>
        <w:tc>
          <w:tcPr>
            <w:tcW w:w="1610" w:type="dxa"/>
          </w:tcPr>
          <w:p w:rsidR="002E646C" w:rsidRPr="00BB420E" w:rsidRDefault="002E646C" w:rsidP="003171CA">
            <w:pPr>
              <w:spacing w:after="0" w:line="240" w:lineRule="auto"/>
              <w:ind w:left="0"/>
              <w:jc w:val="left"/>
              <w:rPr>
                <w:rFonts w:cs="Arial"/>
                <w:spacing w:val="0"/>
                <w:kern w:val="0"/>
                <w:lang w:val="en-US" w:eastAsia="en-US"/>
              </w:rPr>
            </w:pPr>
            <w:proofErr w:type="spellStart"/>
            <w:r w:rsidRPr="002E646C">
              <w:rPr>
                <w:rFonts w:cs="Arial"/>
                <w:spacing w:val="0"/>
                <w:kern w:val="0"/>
                <w:lang w:val="en-US" w:eastAsia="en-US"/>
              </w:rPr>
              <w:t>PjLBZcVwRnr</w:t>
            </w:r>
            <w:proofErr w:type="spellEnd"/>
          </w:p>
        </w:tc>
      </w:tr>
      <w:tr w:rsidR="002E646C" w:rsidRPr="00BB420E" w:rsidTr="002E646C">
        <w:trPr>
          <w:jc w:val="center"/>
        </w:trPr>
        <w:tc>
          <w:tcPr>
            <w:tcW w:w="3510" w:type="dxa"/>
          </w:tcPr>
          <w:p w:rsidR="002E646C" w:rsidRPr="00720A53" w:rsidRDefault="002E646C" w:rsidP="002E646C">
            <w:pPr>
              <w:ind w:left="0"/>
            </w:pPr>
            <w:r>
              <w:t>UNAIDS: Estimated number of people eligible for ART according to national guidelines (15+, Male or Female)</w:t>
            </w:r>
          </w:p>
        </w:tc>
        <w:tc>
          <w:tcPr>
            <w:tcW w:w="3402" w:type="dxa"/>
          </w:tcPr>
          <w:p w:rsidR="002E646C" w:rsidRPr="00BB420E" w:rsidRDefault="002E646C" w:rsidP="001D7FAD">
            <w:pPr>
              <w:spacing w:after="0" w:line="240" w:lineRule="auto"/>
              <w:ind w:left="0"/>
              <w:jc w:val="left"/>
              <w:rPr>
                <w:rFonts w:cs="Arial"/>
                <w:spacing w:val="0"/>
                <w:kern w:val="0"/>
                <w:lang w:val="en-US" w:eastAsia="en-US"/>
              </w:rPr>
            </w:pPr>
            <w:r>
              <w:t>UNAIDS: Estimated number of people (15+) eligible for ART according to national guidelines</w:t>
            </w:r>
          </w:p>
        </w:tc>
        <w:tc>
          <w:tcPr>
            <w:tcW w:w="1610" w:type="dxa"/>
          </w:tcPr>
          <w:p w:rsidR="002E646C" w:rsidRPr="00BB420E" w:rsidRDefault="002E646C" w:rsidP="00C87D00">
            <w:pPr>
              <w:spacing w:after="0" w:line="240" w:lineRule="auto"/>
              <w:ind w:left="0"/>
              <w:jc w:val="left"/>
              <w:rPr>
                <w:rFonts w:cs="Arial"/>
                <w:spacing w:val="0"/>
                <w:kern w:val="0"/>
                <w:lang w:val="en-US" w:eastAsia="en-US"/>
              </w:rPr>
            </w:pPr>
            <w:proofErr w:type="spellStart"/>
            <w:r w:rsidRPr="002E646C">
              <w:rPr>
                <w:rFonts w:cs="Arial"/>
                <w:spacing w:val="0"/>
                <w:kern w:val="0"/>
                <w:lang w:val="en-US" w:eastAsia="en-US"/>
              </w:rPr>
              <w:t>LEdbdocVhvx</w:t>
            </w:r>
            <w:proofErr w:type="spellEnd"/>
          </w:p>
        </w:tc>
      </w:tr>
      <w:tr w:rsidR="002E646C" w:rsidRPr="00BB420E"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rsidR="002E646C" w:rsidRPr="003171CA" w:rsidRDefault="002E646C" w:rsidP="002E646C">
            <w:pPr>
              <w:ind w:left="0"/>
            </w:pPr>
            <w:r>
              <w:t>UNAIDS: Estimated number of people living with HIV (15+, Male or Female)</w:t>
            </w:r>
          </w:p>
        </w:tc>
        <w:tc>
          <w:tcPr>
            <w:tcW w:w="3402" w:type="dxa"/>
          </w:tcPr>
          <w:p w:rsidR="002E646C" w:rsidRPr="00BB420E" w:rsidRDefault="002E646C" w:rsidP="003171CA">
            <w:pPr>
              <w:spacing w:after="0" w:line="240" w:lineRule="auto"/>
              <w:ind w:left="0"/>
              <w:jc w:val="left"/>
              <w:rPr>
                <w:rFonts w:cs="Arial"/>
                <w:spacing w:val="0"/>
                <w:kern w:val="0"/>
                <w:lang w:val="en-US" w:eastAsia="en-US"/>
              </w:rPr>
            </w:pPr>
            <w:r>
              <w:t>UNAIDS: Estimated number of people (15+) living with HIV</w:t>
            </w:r>
          </w:p>
        </w:tc>
        <w:tc>
          <w:tcPr>
            <w:tcW w:w="1610" w:type="dxa"/>
          </w:tcPr>
          <w:p w:rsidR="002E646C" w:rsidRPr="00BB420E" w:rsidRDefault="002E646C" w:rsidP="002E646C">
            <w:pPr>
              <w:spacing w:after="0" w:line="240" w:lineRule="auto"/>
              <w:ind w:left="0"/>
              <w:jc w:val="left"/>
              <w:rPr>
                <w:rFonts w:cs="Arial"/>
                <w:spacing w:val="0"/>
                <w:kern w:val="0"/>
                <w:lang w:val="en-US" w:eastAsia="en-US"/>
              </w:rPr>
            </w:pPr>
            <w:r w:rsidRPr="002E646C">
              <w:rPr>
                <w:rFonts w:cs="Arial"/>
                <w:spacing w:val="0"/>
                <w:kern w:val="0"/>
                <w:lang w:val="en-US" w:eastAsia="en-US"/>
              </w:rPr>
              <w:t>xAihkVcBj4F</w:t>
            </w:r>
          </w:p>
        </w:tc>
      </w:tr>
      <w:tr w:rsidR="002E646C" w:rsidRPr="00BB420E" w:rsidTr="002E646C">
        <w:trPr>
          <w:jc w:val="center"/>
        </w:trPr>
        <w:tc>
          <w:tcPr>
            <w:tcW w:w="3510" w:type="dxa"/>
          </w:tcPr>
          <w:p w:rsidR="002E646C" w:rsidRDefault="002E646C" w:rsidP="00720A53">
            <w:pPr>
              <w:ind w:left="0"/>
            </w:pPr>
            <w:del w:id="14" w:author="Victoria Bendaud" w:date="2015-11-06T08:39:00Z">
              <w:r w:rsidDel="0062555C">
                <w:delText xml:space="preserve">UNAIDS: Estimated number of people eligible for ART according to national guidelines </w:delText>
              </w:r>
              <w:r w:rsidR="0057278C" w:rsidDel="0062555C">
                <w:delText>(15-49,</w:delText>
              </w:r>
              <w:r w:rsidDel="0062555C">
                <w:delText xml:space="preserve"> Male or </w:delText>
              </w:r>
              <w:commentRangeStart w:id="15"/>
              <w:r w:rsidDel="0062555C">
                <w:delText>Female</w:delText>
              </w:r>
            </w:del>
            <w:commentRangeEnd w:id="15"/>
            <w:r w:rsidR="0062555C">
              <w:rPr>
                <w:rStyle w:val="CommentReference"/>
                <w:rFonts w:ascii="Times New Roman" w:hAnsi="Times New Roman"/>
                <w:spacing w:val="0"/>
                <w:kern w:val="0"/>
                <w:lang w:eastAsia="en-US"/>
              </w:rPr>
              <w:commentReference w:id="15"/>
            </w:r>
            <w:del w:id="16" w:author="Victoria Bendaud" w:date="2015-11-06T08:39:00Z">
              <w:r w:rsidDel="0062555C">
                <w:delText>)</w:delText>
              </w:r>
            </w:del>
          </w:p>
        </w:tc>
        <w:tc>
          <w:tcPr>
            <w:tcW w:w="3402" w:type="dxa"/>
          </w:tcPr>
          <w:p w:rsidR="002E646C" w:rsidRDefault="002E646C" w:rsidP="001D7FAD">
            <w:pPr>
              <w:spacing w:after="0" w:line="240" w:lineRule="auto"/>
              <w:ind w:left="0"/>
              <w:jc w:val="left"/>
              <w:rPr>
                <w:rFonts w:cs="Arial"/>
                <w:spacing w:val="0"/>
                <w:kern w:val="0"/>
                <w:lang w:val="en-US" w:eastAsia="en-US"/>
              </w:rPr>
            </w:pPr>
            <w:del w:id="17" w:author="Victoria Bendaud" w:date="2015-11-06T08:39:00Z">
              <w:r w:rsidDel="0062555C">
                <w:delText>UNAIDS: Estimated number of people (15-49) eligible for ART according to national guidelines</w:delText>
              </w:r>
            </w:del>
          </w:p>
        </w:tc>
        <w:tc>
          <w:tcPr>
            <w:tcW w:w="1610" w:type="dxa"/>
          </w:tcPr>
          <w:p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del w:id="18" w:author="Victoria Bendaud" w:date="2015-11-06T08:39:00Z">
              <w:r w:rsidRPr="002E646C" w:rsidDel="0062555C">
                <w:rPr>
                  <w:rFonts w:cs="Arial"/>
                  <w:color w:val="222222"/>
                  <w:spacing w:val="0"/>
                  <w:kern w:val="0"/>
                  <w:sz w:val="18"/>
                  <w:szCs w:val="18"/>
                  <w:shd w:val="clear" w:color="auto" w:fill="FFFFFF"/>
                  <w:lang w:val="en-US" w:eastAsia="en-US"/>
                </w:rPr>
                <w:delText>L09aPqJyfww</w:delText>
              </w:r>
            </w:del>
          </w:p>
        </w:tc>
      </w:tr>
      <w:tr w:rsidR="002E646C" w:rsidRPr="00BB420E"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rsidR="002E646C" w:rsidRDefault="002E646C" w:rsidP="00720A53">
            <w:pPr>
              <w:ind w:left="0"/>
            </w:pPr>
            <w:r>
              <w:t xml:space="preserve">UNAIDS: Estimated number of people living with HIV </w:t>
            </w:r>
            <w:r w:rsidR="0057278C">
              <w:t>(15-49,</w:t>
            </w:r>
            <w:r>
              <w:t xml:space="preserve"> Male or Female)</w:t>
            </w:r>
          </w:p>
        </w:tc>
        <w:tc>
          <w:tcPr>
            <w:tcW w:w="3402" w:type="dxa"/>
          </w:tcPr>
          <w:p w:rsidR="002E646C" w:rsidRDefault="002E646C" w:rsidP="001D7FAD">
            <w:pPr>
              <w:spacing w:after="0" w:line="240" w:lineRule="auto"/>
              <w:ind w:left="0"/>
              <w:jc w:val="left"/>
              <w:rPr>
                <w:rFonts w:cs="Arial"/>
                <w:spacing w:val="0"/>
                <w:kern w:val="0"/>
                <w:lang w:val="en-US" w:eastAsia="en-US"/>
              </w:rPr>
            </w:pPr>
            <w:r>
              <w:t>UNAIDS: Estimated number of people (15-49) living with HIV</w:t>
            </w:r>
          </w:p>
        </w:tc>
        <w:tc>
          <w:tcPr>
            <w:tcW w:w="1610" w:type="dxa"/>
          </w:tcPr>
          <w:p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proofErr w:type="spellStart"/>
            <w:r w:rsidRPr="002E646C">
              <w:rPr>
                <w:rFonts w:cs="Arial"/>
                <w:color w:val="222222"/>
                <w:spacing w:val="0"/>
                <w:kern w:val="0"/>
                <w:sz w:val="18"/>
                <w:szCs w:val="18"/>
                <w:shd w:val="clear" w:color="auto" w:fill="FFFFFF"/>
                <w:lang w:val="en-US" w:eastAsia="en-US"/>
              </w:rPr>
              <w:t>rhXstKVfvvj</w:t>
            </w:r>
            <w:proofErr w:type="spellEnd"/>
          </w:p>
        </w:tc>
      </w:tr>
      <w:tr w:rsidR="002E646C" w:rsidRPr="00BB420E" w:rsidTr="002E646C">
        <w:trPr>
          <w:jc w:val="center"/>
        </w:trPr>
        <w:tc>
          <w:tcPr>
            <w:tcW w:w="3510" w:type="dxa"/>
          </w:tcPr>
          <w:p w:rsidR="002E646C" w:rsidRDefault="002E646C" w:rsidP="00720A53">
            <w:pPr>
              <w:ind w:left="0"/>
            </w:pPr>
            <w:r>
              <w:t xml:space="preserve">UNAIDS: Estimated number of people eligible for ART according to national guidelines </w:t>
            </w:r>
            <w:r w:rsidR="0057278C">
              <w:t>(&lt;15,</w:t>
            </w:r>
            <w:r>
              <w:t xml:space="preserve"> Male or Female)</w:t>
            </w:r>
          </w:p>
        </w:tc>
        <w:tc>
          <w:tcPr>
            <w:tcW w:w="3402" w:type="dxa"/>
          </w:tcPr>
          <w:p w:rsidR="002E646C" w:rsidRDefault="002E646C" w:rsidP="001D7FAD">
            <w:pPr>
              <w:spacing w:after="0" w:line="240" w:lineRule="auto"/>
              <w:ind w:left="0"/>
              <w:jc w:val="left"/>
              <w:rPr>
                <w:rFonts w:cs="Arial"/>
                <w:spacing w:val="0"/>
                <w:kern w:val="0"/>
                <w:lang w:val="en-US" w:eastAsia="en-US"/>
              </w:rPr>
            </w:pPr>
            <w:r>
              <w:t>UNAIDS: Estimated number of people (&lt;15) eligible for ART according to national guidelines</w:t>
            </w:r>
          </w:p>
        </w:tc>
        <w:tc>
          <w:tcPr>
            <w:tcW w:w="1610" w:type="dxa"/>
          </w:tcPr>
          <w:p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khe0fQWys0p</w:t>
            </w:r>
          </w:p>
        </w:tc>
      </w:tr>
      <w:tr w:rsidR="002E646C" w:rsidRPr="00BB420E" w:rsidTr="002E646C">
        <w:trPr>
          <w:cnfStyle w:val="000000100000" w:firstRow="0" w:lastRow="0" w:firstColumn="0" w:lastColumn="0" w:oddVBand="0" w:evenVBand="0" w:oddHBand="1" w:evenHBand="0" w:firstRowFirstColumn="0" w:firstRowLastColumn="0" w:lastRowFirstColumn="0" w:lastRowLastColumn="0"/>
          <w:jc w:val="center"/>
        </w:trPr>
        <w:tc>
          <w:tcPr>
            <w:tcW w:w="3510" w:type="dxa"/>
          </w:tcPr>
          <w:p w:rsidR="002E646C" w:rsidRDefault="002E646C" w:rsidP="00720A53">
            <w:pPr>
              <w:ind w:left="0"/>
            </w:pPr>
            <w:r>
              <w:t xml:space="preserve">UNAIDS: Estimated number of people living with HIV </w:t>
            </w:r>
            <w:r w:rsidR="0057278C">
              <w:t>(&lt;15,</w:t>
            </w:r>
            <w:r>
              <w:t xml:space="preserve"> Male or Female)</w:t>
            </w:r>
          </w:p>
        </w:tc>
        <w:tc>
          <w:tcPr>
            <w:tcW w:w="3402" w:type="dxa"/>
          </w:tcPr>
          <w:p w:rsidR="002E646C" w:rsidRDefault="002E646C" w:rsidP="001D7FAD">
            <w:pPr>
              <w:spacing w:after="0" w:line="240" w:lineRule="auto"/>
              <w:ind w:left="0"/>
              <w:jc w:val="left"/>
              <w:rPr>
                <w:rFonts w:cs="Arial"/>
                <w:spacing w:val="0"/>
                <w:kern w:val="0"/>
                <w:lang w:val="en-US" w:eastAsia="en-US"/>
              </w:rPr>
            </w:pPr>
            <w:r>
              <w:t>UNAIDS: Estimated number of people (&lt;15) living with HIV</w:t>
            </w:r>
          </w:p>
        </w:tc>
        <w:tc>
          <w:tcPr>
            <w:tcW w:w="1610" w:type="dxa"/>
          </w:tcPr>
          <w:p w:rsidR="002E646C" w:rsidRPr="00C87D00" w:rsidRDefault="002E646C" w:rsidP="00C87D00">
            <w:pPr>
              <w:spacing w:after="0" w:line="240" w:lineRule="auto"/>
              <w:ind w:left="0"/>
              <w:jc w:val="left"/>
              <w:rPr>
                <w:rFonts w:cs="Arial"/>
                <w:color w:val="222222"/>
                <w:spacing w:val="0"/>
                <w:kern w:val="0"/>
                <w:sz w:val="18"/>
                <w:szCs w:val="18"/>
                <w:shd w:val="clear" w:color="auto" w:fill="FFFFFF"/>
                <w:lang w:val="en-US" w:eastAsia="en-US"/>
              </w:rPr>
            </w:pPr>
            <w:r w:rsidRPr="002E646C">
              <w:rPr>
                <w:rFonts w:cs="Arial"/>
                <w:color w:val="222222"/>
                <w:spacing w:val="0"/>
                <w:kern w:val="0"/>
                <w:sz w:val="18"/>
                <w:szCs w:val="18"/>
                <w:shd w:val="clear" w:color="auto" w:fill="FFFFFF"/>
                <w:lang w:val="en-US" w:eastAsia="en-US"/>
              </w:rPr>
              <w:t>F4KpUnnx0S5</w:t>
            </w:r>
          </w:p>
        </w:tc>
      </w:tr>
    </w:tbl>
    <w:p w:rsidR="003171CA" w:rsidRDefault="003171CA" w:rsidP="003171CA"/>
    <w:p w:rsidR="0057278C" w:rsidRDefault="0057278C" w:rsidP="0057278C">
      <w:r>
        <w:t>Notes:</w:t>
      </w:r>
    </w:p>
    <w:p w:rsidR="0057278C" w:rsidRPr="0057278C" w:rsidRDefault="0057278C" w:rsidP="0057278C">
      <w:pPr>
        <w:pStyle w:val="ListParagraph"/>
        <w:numPr>
          <w:ilvl w:val="0"/>
          <w:numId w:val="40"/>
        </w:numPr>
      </w:pPr>
      <w:r>
        <w:t xml:space="preserve">Disaggregation by gender is represented in DHIS2 by a separate UID in the </w:t>
      </w:r>
      <w:proofErr w:type="spellStart"/>
      <w:r w:rsidRPr="00BB420E">
        <w:rPr>
          <w:rFonts w:cs="Arial"/>
          <w:spacing w:val="0"/>
          <w:kern w:val="0"/>
          <w:lang w:eastAsia="en-US"/>
        </w:rPr>
        <w:t>categoryoptioncombo</w:t>
      </w:r>
      <w:proofErr w:type="spellEnd"/>
      <w:r>
        <w:rPr>
          <w:rFonts w:cs="Arial"/>
          <w:spacing w:val="0"/>
          <w:kern w:val="0"/>
          <w:lang w:eastAsia="en-US"/>
        </w:rPr>
        <w:t xml:space="preserve"> column. Therefore, in the Spectrum extract, rows with different labels for Male and Female estimates will be replaced by a single UID in the </w:t>
      </w:r>
      <w:proofErr w:type="spellStart"/>
      <w:r>
        <w:rPr>
          <w:rFonts w:cs="Arial"/>
          <w:spacing w:val="0"/>
          <w:kern w:val="0"/>
          <w:lang w:eastAsia="en-US"/>
        </w:rPr>
        <w:t>dataelement</w:t>
      </w:r>
      <w:proofErr w:type="spellEnd"/>
      <w:r>
        <w:rPr>
          <w:rFonts w:cs="Arial"/>
          <w:spacing w:val="0"/>
          <w:kern w:val="0"/>
          <w:lang w:eastAsia="en-US"/>
        </w:rPr>
        <w:t xml:space="preserve"> column, while manual preparation will replace the </w:t>
      </w:r>
      <w:proofErr w:type="spellStart"/>
      <w:r w:rsidRPr="00BB420E">
        <w:rPr>
          <w:rFonts w:cs="Arial"/>
          <w:spacing w:val="0"/>
          <w:kern w:val="0"/>
          <w:lang w:eastAsia="en-US"/>
        </w:rPr>
        <w:t>categoryoptioncombo</w:t>
      </w:r>
      <w:proofErr w:type="spellEnd"/>
      <w:r>
        <w:rPr>
          <w:rFonts w:cs="Arial"/>
          <w:spacing w:val="0"/>
          <w:kern w:val="0"/>
          <w:lang w:eastAsia="en-US"/>
        </w:rPr>
        <w:t xml:space="preserve"> label with the UID that represents Male or Female.</w:t>
      </w:r>
    </w:p>
    <w:p w:rsidR="0057278C" w:rsidRDefault="0057278C" w:rsidP="0057278C">
      <w:pPr>
        <w:pStyle w:val="ListParagraph"/>
        <w:numPr>
          <w:ilvl w:val="0"/>
          <w:numId w:val="40"/>
        </w:numPr>
      </w:pPr>
    </w:p>
    <w:p w:rsidR="003171CA" w:rsidRPr="003171CA" w:rsidRDefault="003171CA" w:rsidP="003171CA"/>
    <w:sectPr w:rsidR="003171CA" w:rsidRPr="003171CA" w:rsidSect="009C11BC">
      <w:headerReference w:type="default" r:id="rId10"/>
      <w:footerReference w:type="default" r:id="rId11"/>
      <w:pgSz w:w="11906" w:h="16838" w:code="9"/>
      <w:pgMar w:top="1418" w:right="1800" w:bottom="1418" w:left="1800"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ctoria Bendaud" w:date="2015-11-06T08:29:00Z" w:initials="VB">
    <w:p w:rsidR="005A772C" w:rsidRDefault="005A772C">
      <w:pPr>
        <w:pStyle w:val="CommentText"/>
      </w:pPr>
      <w:r>
        <w:rPr>
          <w:rStyle w:val="CommentReference"/>
        </w:rPr>
        <w:annotationRef/>
      </w:r>
      <w:r>
        <w:t>Some of the totals may have referred to variables selected for Spectrum extracts. This could be specified to refer to the “</w:t>
      </w:r>
      <w:proofErr w:type="spellStart"/>
      <w:r>
        <w:t>male+female</w:t>
      </w:r>
      <w:proofErr w:type="spellEnd"/>
      <w:r>
        <w:t xml:space="preserve">” totals, as they will be selected automatically when selecting variables to be extracted disaggregated by sex. </w:t>
      </w:r>
    </w:p>
  </w:comment>
  <w:comment w:id="1" w:author="Victoria Bendaud" w:date="2015-11-06T08:30:00Z" w:initials="VB">
    <w:p w:rsidR="005A772C" w:rsidRDefault="005A772C">
      <w:pPr>
        <w:pStyle w:val="CommentText"/>
      </w:pPr>
      <w:r>
        <w:rPr>
          <w:rStyle w:val="CommentReference"/>
        </w:rPr>
        <w:annotationRef/>
      </w:r>
      <w:r>
        <w:t xml:space="preserve">This introduction could also be very useful to include in the overall introductory document to the three guidance documents. </w:t>
      </w:r>
    </w:p>
  </w:comment>
  <w:comment w:id="2" w:author="Victoria Bendaud" w:date="2015-11-06T08:30:00Z" w:initials="VB">
    <w:p w:rsidR="005A772C" w:rsidRDefault="005A772C">
      <w:pPr>
        <w:pStyle w:val="CommentText"/>
      </w:pPr>
      <w:r>
        <w:rPr>
          <w:rStyle w:val="CommentReference"/>
        </w:rPr>
        <w:annotationRef/>
      </w:r>
      <w:r>
        <w:t>Global UID?</w:t>
      </w:r>
    </w:p>
  </w:comment>
  <w:comment w:id="3" w:author="Victoria Bendaud" w:date="2015-11-11T12:30:00Z" w:initials="VB">
    <w:p w:rsidR="005A772C" w:rsidRDefault="005A772C">
      <w:pPr>
        <w:pStyle w:val="CommentText"/>
      </w:pPr>
      <w:r>
        <w:rPr>
          <w:rStyle w:val="CommentReference"/>
        </w:rPr>
        <w:annotationRef/>
      </w:r>
      <w:r>
        <w:t>Are these columns</w:t>
      </w:r>
      <w:r w:rsidR="0079683C">
        <w:t xml:space="preserve"> </w:t>
      </w:r>
      <w:r>
        <w:t xml:space="preserve">also </w:t>
      </w:r>
      <w:r w:rsidR="0079683C">
        <w:t xml:space="preserve">to </w:t>
      </w:r>
      <w:r>
        <w:t>be included in the Spectrum extract specific for</w:t>
      </w:r>
      <w:r w:rsidR="0079683C">
        <w:t xml:space="preserve"> import in</w:t>
      </w:r>
      <w:r>
        <w:t xml:space="preserve"> DHIS2? Or would these be added manually by the user?</w:t>
      </w:r>
    </w:p>
  </w:comment>
  <w:comment w:id="4" w:author="Victoria Bendaud" w:date="2015-11-06T08:32:00Z" w:initials="VB">
    <w:p w:rsidR="005A772C" w:rsidRDefault="005A772C">
      <w:pPr>
        <w:pStyle w:val="CommentText"/>
      </w:pPr>
      <w:r>
        <w:rPr>
          <w:rStyle w:val="CommentReference"/>
        </w:rPr>
        <w:annotationRef/>
      </w:r>
      <w:r>
        <w:t xml:space="preserve">Replaced manually? Perhaps useful to clarify (also in similar points below). </w:t>
      </w:r>
    </w:p>
  </w:comment>
  <w:comment w:id="5" w:author="Victoria Bendaud" w:date="2015-11-06T08:33:00Z" w:initials="VB">
    <w:p w:rsidR="005A772C" w:rsidRDefault="005A772C">
      <w:pPr>
        <w:pStyle w:val="CommentText"/>
      </w:pPr>
      <w:r>
        <w:rPr>
          <w:rStyle w:val="CommentReference"/>
        </w:rPr>
        <w:annotationRef/>
      </w:r>
      <w:r>
        <w:t>As above, this would apply for the “</w:t>
      </w:r>
      <w:proofErr w:type="spellStart"/>
      <w:r>
        <w:t>male+female</w:t>
      </w:r>
      <w:proofErr w:type="spellEnd"/>
      <w:r>
        <w:t xml:space="preserve">” </w:t>
      </w:r>
      <w:proofErr w:type="spellStart"/>
      <w:r>
        <w:t>disaggregations</w:t>
      </w:r>
      <w:proofErr w:type="spellEnd"/>
      <w:r>
        <w:t xml:space="preserve">, could be useful to specify. </w:t>
      </w:r>
    </w:p>
  </w:comment>
  <w:comment w:id="7" w:author="Victoria Bendaud" w:date="2015-11-06T08:35:00Z" w:initials="VB">
    <w:p w:rsidR="005A772C" w:rsidRDefault="005A772C">
      <w:pPr>
        <w:pStyle w:val="CommentText"/>
      </w:pPr>
      <w:r>
        <w:rPr>
          <w:rStyle w:val="CommentReference"/>
        </w:rPr>
        <w:annotationRef/>
      </w:r>
      <w:r>
        <w:t>Is this part of the minimum requirements for the DHIS extract?</w:t>
      </w:r>
    </w:p>
  </w:comment>
  <w:comment w:id="9" w:author="Victoria Bendaud" w:date="2015-11-11T12:32:00Z" w:initials="VB">
    <w:p w:rsidR="005A772C" w:rsidRDefault="005A772C">
      <w:pPr>
        <w:pStyle w:val="CommentText"/>
      </w:pPr>
      <w:r>
        <w:rPr>
          <w:rStyle w:val="CommentReference"/>
        </w:rPr>
        <w:annotationRef/>
      </w:r>
      <w:r>
        <w:t>All variables are labelled the same across Spectrum files. Differences in the extracts used for this project were due to different variables selected in the var</w:t>
      </w:r>
      <w:r w:rsidR="0079683C">
        <w:t>ious extracts as we were starting this process</w:t>
      </w:r>
      <w:r>
        <w:t xml:space="preserve">. </w:t>
      </w:r>
    </w:p>
  </w:comment>
  <w:comment w:id="11" w:author="Victoria Bendaud" w:date="2015-11-06T08:38:00Z" w:initials="VB">
    <w:p w:rsidR="005A772C" w:rsidRDefault="005A772C">
      <w:pPr>
        <w:pStyle w:val="CommentText"/>
      </w:pPr>
      <w:r>
        <w:rPr>
          <w:rStyle w:val="CommentReference"/>
        </w:rPr>
        <w:annotationRef/>
      </w:r>
      <w:r>
        <w:t>Please see comment above on Spectrum variable names</w:t>
      </w:r>
    </w:p>
  </w:comment>
  <w:comment w:id="13" w:author="Victoria Bendaud" w:date="2015-11-11T12:31:00Z" w:initials="VB">
    <w:p w:rsidR="00937AD8" w:rsidRDefault="00937AD8">
      <w:pPr>
        <w:pStyle w:val="CommentText"/>
      </w:pPr>
      <w:r>
        <w:rPr>
          <w:rStyle w:val="CommentReference"/>
        </w:rPr>
        <w:annotationRef/>
      </w:r>
      <w:r>
        <w:t>Would this be added in the Spectrum extract for DHIS or wo</w:t>
      </w:r>
      <w:r w:rsidR="0079683C">
        <w:t>uld this be added manually? It may</w:t>
      </w:r>
      <w:r>
        <w:t xml:space="preserve"> be useful to keep the file name somewhere in the extract as this is what is currently used for version control. </w:t>
      </w:r>
    </w:p>
  </w:comment>
  <w:comment w:id="15" w:author="Victoria Bendaud" w:date="2015-11-06T08:39:00Z" w:initials="VB">
    <w:p w:rsidR="0062555C" w:rsidRDefault="0062555C">
      <w:pPr>
        <w:pStyle w:val="CommentText"/>
      </w:pPr>
      <w:r>
        <w:rPr>
          <w:rStyle w:val="CommentReference"/>
        </w:rPr>
        <w:annotationRef/>
      </w:r>
      <w:r>
        <w:t xml:space="preserve">ART coverage is only available for 15+ and children 0-14. Apologies for this confusion in the indicator list document provided.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D0B" w:rsidRDefault="00030D0B" w:rsidP="00E24B55">
      <w:pPr>
        <w:spacing w:after="0" w:line="240" w:lineRule="auto"/>
      </w:pPr>
      <w:r>
        <w:separator/>
      </w:r>
    </w:p>
  </w:endnote>
  <w:endnote w:type="continuationSeparator" w:id="0">
    <w:p w:rsidR="00030D0B" w:rsidRDefault="00030D0B" w:rsidP="00E2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Bliss Light">
    <w:altName w:val="Courier New"/>
    <w:panose1 w:val="00000000000000000000"/>
    <w:charset w:val="00"/>
    <w:family w:val="auto"/>
    <w:notTrueType/>
    <w:pitch w:val="variable"/>
    <w:sig w:usb0="00000003" w:usb1="00000000" w:usb2="00000000" w:usb3="00000000" w:csb0="00000001" w:csb1="00000000"/>
  </w:font>
  <w:font w:name="ZapfHumnst B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2C" w:rsidRPr="00FF71C9" w:rsidRDefault="005A772C" w:rsidP="00AC1C1B">
    <w:pPr>
      <w:pStyle w:val="Footer"/>
      <w:tabs>
        <w:tab w:val="clear" w:pos="4153"/>
        <w:tab w:val="clear" w:pos="8306"/>
        <w:tab w:val="center" w:pos="3969"/>
        <w:tab w:val="right" w:pos="8364"/>
      </w:tabs>
      <w:spacing w:after="0"/>
      <w:ind w:left="0"/>
      <w:jc w:val="left"/>
      <w:rPr>
        <w:color w:val="1464B4"/>
        <w:sz w:val="17"/>
        <w:szCs w:val="17"/>
      </w:rPr>
    </w:pPr>
    <w:r w:rsidRPr="00FF71C9">
      <w:rPr>
        <w:i/>
        <w:noProof/>
        <w:color w:val="1464B4"/>
        <w:sz w:val="17"/>
        <w:szCs w:val="17"/>
        <w:lang w:val="en-US" w:eastAsia="en-US"/>
      </w:rPr>
      <mc:AlternateContent>
        <mc:Choice Requires="wps">
          <w:drawing>
            <wp:anchor distT="0" distB="0" distL="114300" distR="114300" simplePos="0" relativeHeight="251660288" behindDoc="0" locked="0" layoutInCell="1" allowOverlap="1" wp14:anchorId="29E1E1DF" wp14:editId="59A2F663">
              <wp:simplePos x="0" y="0"/>
              <wp:positionH relativeFrom="column">
                <wp:posOffset>0</wp:posOffset>
              </wp:positionH>
              <wp:positionV relativeFrom="paragraph">
                <wp:posOffset>16510</wp:posOffset>
              </wp:positionV>
              <wp:extent cx="5345430" cy="0"/>
              <wp:effectExtent l="0" t="0" r="13970" b="254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543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0.9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" strokecolor="#1464b4"/>
          </w:pict>
        </mc:Fallback>
      </mc:AlternateContent>
    </w:r>
    <w:r w:rsidRPr="00FF71C9">
      <w:rPr>
        <w:rStyle w:val="PageNumber"/>
        <w:color w:val="1464B4"/>
        <w:sz w:val="17"/>
        <w:szCs w:val="17"/>
      </w:rPr>
      <w:t xml:space="preserve">Page </w:t>
    </w:r>
    <w:r w:rsidRPr="00FF71C9">
      <w:rPr>
        <w:rStyle w:val="PageNumber"/>
        <w:i w:val="0"/>
        <w:color w:val="1464B4"/>
        <w:sz w:val="17"/>
        <w:szCs w:val="17"/>
      </w:rPr>
      <w:fldChar w:fldCharType="begin"/>
    </w:r>
    <w:r w:rsidRPr="00FF71C9">
      <w:rPr>
        <w:rStyle w:val="PageNumber"/>
        <w:color w:val="1464B4"/>
        <w:sz w:val="17"/>
        <w:szCs w:val="17"/>
      </w:rPr>
      <w:instrText xml:space="preserve"> PAGE </w:instrText>
    </w:r>
    <w:r w:rsidRPr="00FF71C9">
      <w:rPr>
        <w:rStyle w:val="PageNumber"/>
        <w:i w:val="0"/>
        <w:color w:val="1464B4"/>
        <w:sz w:val="17"/>
        <w:szCs w:val="17"/>
      </w:rPr>
      <w:fldChar w:fldCharType="separate"/>
    </w:r>
    <w:r w:rsidR="0079683C">
      <w:rPr>
        <w:rStyle w:val="PageNumber"/>
        <w:noProof/>
        <w:color w:val="1464B4"/>
        <w:sz w:val="17"/>
        <w:szCs w:val="17"/>
      </w:rPr>
      <w:t>3</w:t>
    </w:r>
    <w:r w:rsidRPr="00FF71C9">
      <w:rPr>
        <w:rStyle w:val="PageNumber"/>
        <w:i w:val="0"/>
        <w:color w:val="1464B4"/>
        <w:sz w:val="17"/>
        <w:szCs w:val="17"/>
      </w:rPr>
      <w:fldChar w:fldCharType="end"/>
    </w:r>
    <w:r w:rsidRPr="00FF71C9">
      <w:rPr>
        <w:rStyle w:val="PageNumber"/>
        <w:color w:val="1464B4"/>
        <w:sz w:val="17"/>
        <w:szCs w:val="17"/>
      </w:rPr>
      <w:t xml:space="preserve"> of </w:t>
    </w:r>
    <w:r w:rsidRPr="00FF71C9">
      <w:rPr>
        <w:rStyle w:val="PageNumber"/>
        <w:i w:val="0"/>
        <w:color w:val="1464B4"/>
        <w:sz w:val="17"/>
        <w:szCs w:val="17"/>
      </w:rPr>
      <w:fldChar w:fldCharType="begin"/>
    </w:r>
    <w:r w:rsidRPr="00FF71C9">
      <w:rPr>
        <w:rStyle w:val="PageNumber"/>
        <w:color w:val="1464B4"/>
        <w:sz w:val="17"/>
        <w:szCs w:val="17"/>
      </w:rPr>
      <w:instrText xml:space="preserve"> NUMPAGES </w:instrText>
    </w:r>
    <w:r w:rsidRPr="00FF71C9">
      <w:rPr>
        <w:rStyle w:val="PageNumber"/>
        <w:i w:val="0"/>
        <w:color w:val="1464B4"/>
        <w:sz w:val="17"/>
        <w:szCs w:val="17"/>
      </w:rPr>
      <w:fldChar w:fldCharType="separate"/>
    </w:r>
    <w:r w:rsidR="0079683C">
      <w:rPr>
        <w:rStyle w:val="PageNumber"/>
        <w:noProof/>
        <w:color w:val="1464B4"/>
        <w:sz w:val="17"/>
        <w:szCs w:val="17"/>
      </w:rPr>
      <w:t>10</w:t>
    </w:r>
    <w:r w:rsidRPr="00FF71C9">
      <w:rPr>
        <w:rStyle w:val="PageNumber"/>
        <w:i w:val="0"/>
        <w:color w:val="1464B4"/>
        <w:sz w:val="17"/>
        <w:szCs w:val="17"/>
      </w:rPr>
      <w:fldChar w:fldCharType="end"/>
    </w:r>
    <w:r>
      <w:rPr>
        <w:rStyle w:val="PageNumber"/>
        <w:i w:val="0"/>
        <w:color w:val="1464B4"/>
        <w:sz w:val="17"/>
        <w:szCs w:val="17"/>
      </w:rPr>
      <w:tab/>
      <w:t>Version 02</w:t>
    </w:r>
    <w:r>
      <w:rPr>
        <w:rStyle w:val="PageNumber"/>
        <w:color w:val="1464B4"/>
        <w:sz w:val="17"/>
        <w:szCs w:val="17"/>
      </w:rPr>
      <w:t xml:space="preserve"> </w:t>
    </w:r>
    <w:r>
      <w:rPr>
        <w:rStyle w:val="PageNumber"/>
        <w:color w:val="1464B4"/>
        <w:sz w:val="17"/>
        <w:szCs w:val="17"/>
      </w:rPr>
      <w:tab/>
    </w:r>
    <w:r>
      <w:rPr>
        <w:color w:val="1464B4"/>
        <w:sz w:val="17"/>
        <w:szCs w:val="17"/>
      </w:rPr>
      <w:t>22 September 2015</w:t>
    </w:r>
  </w:p>
  <w:p w:rsidR="005A772C" w:rsidRDefault="005A77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D0B" w:rsidRDefault="00030D0B" w:rsidP="00E24B55">
      <w:pPr>
        <w:spacing w:after="0" w:line="240" w:lineRule="auto"/>
      </w:pPr>
      <w:r>
        <w:separator/>
      </w:r>
    </w:p>
  </w:footnote>
  <w:footnote w:type="continuationSeparator" w:id="0">
    <w:p w:rsidR="00030D0B" w:rsidRDefault="00030D0B" w:rsidP="00E24B55">
      <w:pPr>
        <w:spacing w:after="0" w:line="240" w:lineRule="auto"/>
      </w:pPr>
      <w:r>
        <w:continuationSeparator/>
      </w:r>
    </w:p>
  </w:footnote>
  <w:footnote w:id="1">
    <w:p w:rsidR="005A772C" w:rsidRPr="005C5807" w:rsidRDefault="005A772C" w:rsidP="007C7149">
      <w:pPr>
        <w:pStyle w:val="FootnoteText"/>
        <w:rPr>
          <w:lang w:val="en-US"/>
        </w:rPr>
      </w:pPr>
      <w:r>
        <w:rPr>
          <w:rStyle w:val="FootnoteReference"/>
        </w:rPr>
        <w:footnoteRef/>
      </w:r>
      <w:r>
        <w:t xml:space="preserve"> Spectrum – the software package used to model HIV/AIDS numbers</w:t>
      </w:r>
    </w:p>
  </w:footnote>
  <w:footnote w:id="2">
    <w:p w:rsidR="005A772C" w:rsidRPr="005C5807" w:rsidRDefault="005A772C">
      <w:pPr>
        <w:pStyle w:val="FootnoteText"/>
        <w:rPr>
          <w:lang w:val="en-US"/>
        </w:rPr>
      </w:pPr>
      <w:r>
        <w:rPr>
          <w:rStyle w:val="FootnoteReference"/>
        </w:rPr>
        <w:footnoteRef/>
      </w:r>
      <w:r>
        <w:t xml:space="preserve"> Universally unique ID’s that DHIS2 internally generates for all objects.</w:t>
      </w:r>
    </w:p>
  </w:footnote>
  <w:footnote w:id="3">
    <w:p w:rsidR="005A772C" w:rsidRPr="00C33473" w:rsidRDefault="005A772C">
      <w:pPr>
        <w:pStyle w:val="FootnoteText"/>
      </w:pPr>
      <w:r w:rsidRPr="00C33473">
        <w:rPr>
          <w:rStyle w:val="FootnoteReference"/>
        </w:rPr>
        <w:footnoteRef/>
      </w:r>
      <w:r w:rsidRPr="00C33473">
        <w:t xml:space="preserve"> DHIS2 has the equivalent of an App Store that </w:t>
      </w:r>
      <w:proofErr w:type="gramStart"/>
      <w:r w:rsidRPr="00C33473">
        <w:t>allow</w:t>
      </w:r>
      <w:proofErr w:type="gramEnd"/>
      <w:r w:rsidRPr="00C33473">
        <w:t xml:space="preserve"> the creation of Apps.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2C" w:rsidRPr="00164EFD" w:rsidRDefault="005A772C" w:rsidP="009C11BC">
    <w:pPr>
      <w:tabs>
        <w:tab w:val="left" w:pos="2805"/>
      </w:tabs>
      <w:spacing w:after="0"/>
      <w:ind w:left="0"/>
      <w:rPr>
        <w:b/>
        <w:color w:val="7A4E30"/>
        <w:spacing w:val="12"/>
        <w:sz w:val="17"/>
        <w:szCs w:val="17"/>
      </w:rPr>
    </w:pPr>
    <w:r>
      <w:rPr>
        <w:b/>
        <w:color w:val="7A4E30"/>
        <w:spacing w:val="12"/>
        <w:sz w:val="17"/>
        <w:szCs w:val="17"/>
      </w:rPr>
      <w:t>UNAIDS Spectrum to DHIS2 – Spectrum Extract Requirements Specification</w:t>
    </w:r>
  </w:p>
  <w:p w:rsidR="005A772C" w:rsidRPr="00164EFD" w:rsidRDefault="005A772C" w:rsidP="009C11BC">
    <w:pPr>
      <w:tabs>
        <w:tab w:val="left" w:pos="3240"/>
      </w:tabs>
      <w:spacing w:after="0"/>
      <w:ind w:left="0"/>
      <w:rPr>
        <w:i/>
        <w:noProof/>
        <w:color w:val="1464B4"/>
        <w:sz w:val="17"/>
        <w:szCs w:val="17"/>
      </w:rPr>
    </w:pPr>
    <w:r>
      <w:rPr>
        <w:i/>
        <w:noProof/>
        <w:color w:val="1464B4"/>
        <w:sz w:val="17"/>
        <w:szCs w:val="17"/>
      </w:rPr>
      <w:t xml:space="preserve">Extracting a DHIS2 compatiable import file of UNAIDS data from Spectrum </w:t>
    </w:r>
  </w:p>
  <w:p w:rsidR="005A772C" w:rsidRPr="009C176A" w:rsidRDefault="005A772C" w:rsidP="009C11BC">
    <w:pPr>
      <w:tabs>
        <w:tab w:val="right" w:pos="8306"/>
      </w:tabs>
      <w:spacing w:after="0"/>
      <w:ind w:left="0"/>
      <w:rPr>
        <w:i/>
        <w:noProof/>
        <w:color w:val="B241FF"/>
        <w:sz w:val="17"/>
        <w:szCs w:val="17"/>
      </w:rPr>
    </w:pPr>
    <w:r>
      <w:rPr>
        <w:b/>
        <w:noProof/>
        <w:color w:val="FF6600"/>
        <w:spacing w:val="12"/>
        <w:sz w:val="17"/>
        <w:szCs w:val="17"/>
        <w:lang w:val="en-US" w:eastAsia="en-US"/>
      </w:rPr>
      <mc:AlternateContent>
        <mc:Choice Requires="wps">
          <w:drawing>
            <wp:anchor distT="0" distB="0" distL="114300" distR="114300" simplePos="0" relativeHeight="251659264" behindDoc="0" locked="0" layoutInCell="1" allowOverlap="1" wp14:anchorId="6D2B6A84" wp14:editId="35A22E95">
              <wp:simplePos x="0" y="0"/>
              <wp:positionH relativeFrom="column">
                <wp:posOffset>0</wp:posOffset>
              </wp:positionH>
              <wp:positionV relativeFrom="paragraph">
                <wp:posOffset>19050</wp:posOffset>
              </wp:positionV>
              <wp:extent cx="5303520" cy="0"/>
              <wp:effectExtent l="0" t="0" r="30480" b="25400"/>
              <wp:wrapNone/>
              <wp:docPr id="3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109917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" strokecolor="#1464b4"/>
          </w:pict>
        </mc:Fallback>
      </mc:AlternateContent>
    </w:r>
  </w:p>
  <w:p w:rsidR="005A772C" w:rsidRDefault="005A77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75pt;height:57pt" o:bullet="t">
        <v:imagedata r:id="rId1" o:title="arrow1"/>
      </v:shape>
    </w:pict>
  </w:numPicBullet>
  <w:abstractNum w:abstractNumId="0">
    <w:nsid w:val="01776A8B"/>
    <w:multiLevelType w:val="hybridMultilevel"/>
    <w:tmpl w:val="68BE97C2"/>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nsid w:val="03557E68"/>
    <w:multiLevelType w:val="hybridMultilevel"/>
    <w:tmpl w:val="FA8800CA"/>
    <w:lvl w:ilvl="0" w:tplc="58A62FFC">
      <w:start w:val="1"/>
      <w:numFmt w:val="bullet"/>
      <w:pStyle w:val="StyleListBulletVerdanaBefore6pt"/>
      <w:lvlText w:val=""/>
      <w:lvlJc w:val="left"/>
      <w:pPr>
        <w:tabs>
          <w:tab w:val="num" w:pos="1800"/>
        </w:tabs>
        <w:ind w:left="1800" w:hanging="360"/>
      </w:pPr>
      <w:rPr>
        <w:rFonts w:ascii="Symbol" w:hAnsi="Symbol" w:hint="default"/>
        <w:color w:val="auto"/>
        <w:sz w:val="16"/>
        <w:szCs w:val="16"/>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2">
    <w:nsid w:val="0AD83308"/>
    <w:multiLevelType w:val="hybridMultilevel"/>
    <w:tmpl w:val="D962133E"/>
    <w:lvl w:ilvl="0" w:tplc="EBEA1A3A">
      <w:start w:val="1"/>
      <w:numFmt w:val="bullet"/>
      <w:lvlText w:val=""/>
      <w:lvlJc w:val="left"/>
      <w:pPr>
        <w:ind w:left="720" w:hanging="360"/>
      </w:pPr>
      <w:rPr>
        <w:rFonts w:ascii="Wingdings" w:hAnsi="Wingdings"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E7FE9"/>
    <w:multiLevelType w:val="hybridMultilevel"/>
    <w:tmpl w:val="5410776A"/>
    <w:lvl w:ilvl="0" w:tplc="25080F58">
      <w:start w:val="1"/>
      <w:numFmt w:val="bullet"/>
      <w:pStyle w:val="BulletList1"/>
      <w:lvlText w:val=""/>
      <w:lvlJc w:val="left"/>
      <w:pPr>
        <w:tabs>
          <w:tab w:val="num" w:pos="1440"/>
        </w:tabs>
        <w:ind w:left="1440" w:hanging="360"/>
      </w:pPr>
      <w:rPr>
        <w:rFonts w:ascii="Wingdings" w:hAnsi="Wingdings" w:hint="default"/>
        <w:b/>
        <w:i w:val="0"/>
        <w:color w:val="4B0D73"/>
        <w:sz w:val="18"/>
        <w:szCs w:val="18"/>
      </w:rPr>
    </w:lvl>
    <w:lvl w:ilvl="1" w:tplc="FDB0F57C" w:tentative="1">
      <w:start w:val="1"/>
      <w:numFmt w:val="bullet"/>
      <w:lvlText w:val="o"/>
      <w:lvlJc w:val="left"/>
      <w:pPr>
        <w:tabs>
          <w:tab w:val="num" w:pos="1440"/>
        </w:tabs>
        <w:ind w:left="1440" w:hanging="360"/>
      </w:pPr>
      <w:rPr>
        <w:rFonts w:ascii="Courier New" w:hAnsi="Courier New" w:cs="Courier New" w:hint="default"/>
      </w:rPr>
    </w:lvl>
    <w:lvl w:ilvl="2" w:tplc="3C04F442" w:tentative="1">
      <w:start w:val="1"/>
      <w:numFmt w:val="bullet"/>
      <w:lvlText w:val=""/>
      <w:lvlJc w:val="left"/>
      <w:pPr>
        <w:tabs>
          <w:tab w:val="num" w:pos="2160"/>
        </w:tabs>
        <w:ind w:left="2160" w:hanging="360"/>
      </w:pPr>
      <w:rPr>
        <w:rFonts w:ascii="Wingdings" w:hAnsi="Wingdings" w:hint="default"/>
      </w:rPr>
    </w:lvl>
    <w:lvl w:ilvl="3" w:tplc="11C28B06" w:tentative="1">
      <w:start w:val="1"/>
      <w:numFmt w:val="bullet"/>
      <w:lvlText w:val=""/>
      <w:lvlJc w:val="left"/>
      <w:pPr>
        <w:tabs>
          <w:tab w:val="num" w:pos="2880"/>
        </w:tabs>
        <w:ind w:left="2880" w:hanging="360"/>
      </w:pPr>
      <w:rPr>
        <w:rFonts w:ascii="Symbol" w:hAnsi="Symbol" w:hint="default"/>
      </w:rPr>
    </w:lvl>
    <w:lvl w:ilvl="4" w:tplc="F13419D4" w:tentative="1">
      <w:start w:val="1"/>
      <w:numFmt w:val="bullet"/>
      <w:lvlText w:val="o"/>
      <w:lvlJc w:val="left"/>
      <w:pPr>
        <w:tabs>
          <w:tab w:val="num" w:pos="3600"/>
        </w:tabs>
        <w:ind w:left="3600" w:hanging="360"/>
      </w:pPr>
      <w:rPr>
        <w:rFonts w:ascii="Courier New" w:hAnsi="Courier New" w:cs="Courier New" w:hint="default"/>
      </w:rPr>
    </w:lvl>
    <w:lvl w:ilvl="5" w:tplc="3DD0C3D0" w:tentative="1">
      <w:start w:val="1"/>
      <w:numFmt w:val="bullet"/>
      <w:lvlText w:val=""/>
      <w:lvlJc w:val="left"/>
      <w:pPr>
        <w:tabs>
          <w:tab w:val="num" w:pos="4320"/>
        </w:tabs>
        <w:ind w:left="4320" w:hanging="360"/>
      </w:pPr>
      <w:rPr>
        <w:rFonts w:ascii="Wingdings" w:hAnsi="Wingdings" w:hint="default"/>
      </w:rPr>
    </w:lvl>
    <w:lvl w:ilvl="6" w:tplc="9712F9FA" w:tentative="1">
      <w:start w:val="1"/>
      <w:numFmt w:val="bullet"/>
      <w:lvlText w:val=""/>
      <w:lvlJc w:val="left"/>
      <w:pPr>
        <w:tabs>
          <w:tab w:val="num" w:pos="5040"/>
        </w:tabs>
        <w:ind w:left="5040" w:hanging="360"/>
      </w:pPr>
      <w:rPr>
        <w:rFonts w:ascii="Symbol" w:hAnsi="Symbol" w:hint="default"/>
      </w:rPr>
    </w:lvl>
    <w:lvl w:ilvl="7" w:tplc="9228AB3A" w:tentative="1">
      <w:start w:val="1"/>
      <w:numFmt w:val="bullet"/>
      <w:lvlText w:val="o"/>
      <w:lvlJc w:val="left"/>
      <w:pPr>
        <w:tabs>
          <w:tab w:val="num" w:pos="5760"/>
        </w:tabs>
        <w:ind w:left="5760" w:hanging="360"/>
      </w:pPr>
      <w:rPr>
        <w:rFonts w:ascii="Courier New" w:hAnsi="Courier New" w:cs="Courier New" w:hint="default"/>
      </w:rPr>
    </w:lvl>
    <w:lvl w:ilvl="8" w:tplc="67B64D88" w:tentative="1">
      <w:start w:val="1"/>
      <w:numFmt w:val="bullet"/>
      <w:lvlText w:val=""/>
      <w:lvlJc w:val="left"/>
      <w:pPr>
        <w:tabs>
          <w:tab w:val="num" w:pos="6480"/>
        </w:tabs>
        <w:ind w:left="6480" w:hanging="360"/>
      </w:pPr>
      <w:rPr>
        <w:rFonts w:ascii="Wingdings" w:hAnsi="Wingdings" w:hint="default"/>
      </w:rPr>
    </w:lvl>
  </w:abstractNum>
  <w:abstractNum w:abstractNumId="4">
    <w:nsid w:val="11DA12B1"/>
    <w:multiLevelType w:val="multilevel"/>
    <w:tmpl w:val="7BB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772C6"/>
    <w:multiLevelType w:val="hybridMultilevel"/>
    <w:tmpl w:val="53648F88"/>
    <w:lvl w:ilvl="0" w:tplc="9C168FF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37F4A"/>
    <w:multiLevelType w:val="hybridMultilevel"/>
    <w:tmpl w:val="09AC6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CD7F4A"/>
    <w:multiLevelType w:val="hybridMultilevel"/>
    <w:tmpl w:val="F0FCA2E6"/>
    <w:lvl w:ilvl="0" w:tplc="F8801182">
      <w:start w:val="1"/>
      <w:numFmt w:val="lowerLetter"/>
      <w:pStyle w:val="Listletter"/>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2D0EFE36">
      <w:start w:val="1"/>
      <w:numFmt w:val="lowerLetter"/>
      <w:pStyle w:val="Listletter"/>
      <w:lvlText w:val="%2)"/>
      <w:lvlJc w:val="left"/>
      <w:pPr>
        <w:tabs>
          <w:tab w:val="num" w:pos="1440"/>
        </w:tabs>
        <w:ind w:left="1440" w:hanging="360"/>
      </w:pPr>
      <w:rPr>
        <w:rFonts w:ascii="Arial" w:hAnsi="Arial" w:hint="default"/>
        <w:b/>
        <w:i w:val="0"/>
        <w:spacing w:val="8"/>
        <w:w w:val="100"/>
        <w:kern w:val="18"/>
        <w:position w:val="0"/>
        <w:sz w:val="18"/>
        <w:szCs w:val="18"/>
      </w:rPr>
    </w:lvl>
    <w:lvl w:ilvl="2" w:tplc="E604E020" w:tentative="1">
      <w:start w:val="1"/>
      <w:numFmt w:val="lowerRoman"/>
      <w:lvlText w:val="%3."/>
      <w:lvlJc w:val="right"/>
      <w:pPr>
        <w:tabs>
          <w:tab w:val="num" w:pos="2160"/>
        </w:tabs>
        <w:ind w:left="2160" w:hanging="180"/>
      </w:pPr>
    </w:lvl>
    <w:lvl w:ilvl="3" w:tplc="B19AD114" w:tentative="1">
      <w:start w:val="1"/>
      <w:numFmt w:val="decimal"/>
      <w:lvlText w:val="%4."/>
      <w:lvlJc w:val="left"/>
      <w:pPr>
        <w:tabs>
          <w:tab w:val="num" w:pos="2880"/>
        </w:tabs>
        <w:ind w:left="2880" w:hanging="360"/>
      </w:pPr>
    </w:lvl>
    <w:lvl w:ilvl="4" w:tplc="A732CD16" w:tentative="1">
      <w:start w:val="1"/>
      <w:numFmt w:val="lowerLetter"/>
      <w:lvlText w:val="%5."/>
      <w:lvlJc w:val="left"/>
      <w:pPr>
        <w:tabs>
          <w:tab w:val="num" w:pos="3600"/>
        </w:tabs>
        <w:ind w:left="3600" w:hanging="360"/>
      </w:pPr>
    </w:lvl>
    <w:lvl w:ilvl="5" w:tplc="3FC02BBC" w:tentative="1">
      <w:start w:val="1"/>
      <w:numFmt w:val="lowerRoman"/>
      <w:lvlText w:val="%6."/>
      <w:lvlJc w:val="right"/>
      <w:pPr>
        <w:tabs>
          <w:tab w:val="num" w:pos="4320"/>
        </w:tabs>
        <w:ind w:left="4320" w:hanging="180"/>
      </w:pPr>
    </w:lvl>
    <w:lvl w:ilvl="6" w:tplc="37FAEA4A" w:tentative="1">
      <w:start w:val="1"/>
      <w:numFmt w:val="decimal"/>
      <w:lvlText w:val="%7."/>
      <w:lvlJc w:val="left"/>
      <w:pPr>
        <w:tabs>
          <w:tab w:val="num" w:pos="5040"/>
        </w:tabs>
        <w:ind w:left="5040" w:hanging="360"/>
      </w:pPr>
    </w:lvl>
    <w:lvl w:ilvl="7" w:tplc="973694B8" w:tentative="1">
      <w:start w:val="1"/>
      <w:numFmt w:val="lowerLetter"/>
      <w:lvlText w:val="%8."/>
      <w:lvlJc w:val="left"/>
      <w:pPr>
        <w:tabs>
          <w:tab w:val="num" w:pos="5760"/>
        </w:tabs>
        <w:ind w:left="5760" w:hanging="360"/>
      </w:pPr>
    </w:lvl>
    <w:lvl w:ilvl="8" w:tplc="C510AEA6" w:tentative="1">
      <w:start w:val="1"/>
      <w:numFmt w:val="lowerRoman"/>
      <w:lvlText w:val="%9."/>
      <w:lvlJc w:val="right"/>
      <w:pPr>
        <w:tabs>
          <w:tab w:val="num" w:pos="6480"/>
        </w:tabs>
        <w:ind w:left="6480" w:hanging="180"/>
      </w:pPr>
    </w:lvl>
  </w:abstractNum>
  <w:abstractNum w:abstractNumId="8">
    <w:nsid w:val="1F3C727E"/>
    <w:multiLevelType w:val="hybridMultilevel"/>
    <w:tmpl w:val="4C666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E15138"/>
    <w:multiLevelType w:val="hybridMultilevel"/>
    <w:tmpl w:val="234454B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634CA0"/>
    <w:multiLevelType w:val="hybridMultilevel"/>
    <w:tmpl w:val="CFF6B886"/>
    <w:lvl w:ilvl="0" w:tplc="30E058A2">
      <w:start w:val="1"/>
      <w:numFmt w:val="decimal"/>
      <w:pStyle w:val="NumberList1"/>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99E8CED8" w:tentative="1">
      <w:start w:val="1"/>
      <w:numFmt w:val="lowerLetter"/>
      <w:lvlText w:val="%2."/>
      <w:lvlJc w:val="left"/>
      <w:pPr>
        <w:tabs>
          <w:tab w:val="num" w:pos="1440"/>
        </w:tabs>
        <w:ind w:left="1440" w:hanging="360"/>
      </w:pPr>
    </w:lvl>
    <w:lvl w:ilvl="2" w:tplc="F3E06AA6" w:tentative="1">
      <w:start w:val="1"/>
      <w:numFmt w:val="lowerRoman"/>
      <w:lvlText w:val="%3."/>
      <w:lvlJc w:val="right"/>
      <w:pPr>
        <w:tabs>
          <w:tab w:val="num" w:pos="2160"/>
        </w:tabs>
        <w:ind w:left="2160" w:hanging="180"/>
      </w:pPr>
    </w:lvl>
    <w:lvl w:ilvl="3" w:tplc="C2582358" w:tentative="1">
      <w:start w:val="1"/>
      <w:numFmt w:val="decimal"/>
      <w:lvlText w:val="%4."/>
      <w:lvlJc w:val="left"/>
      <w:pPr>
        <w:tabs>
          <w:tab w:val="num" w:pos="2880"/>
        </w:tabs>
        <w:ind w:left="2880" w:hanging="360"/>
      </w:pPr>
    </w:lvl>
    <w:lvl w:ilvl="4" w:tplc="6674F620" w:tentative="1">
      <w:start w:val="1"/>
      <w:numFmt w:val="lowerLetter"/>
      <w:lvlText w:val="%5."/>
      <w:lvlJc w:val="left"/>
      <w:pPr>
        <w:tabs>
          <w:tab w:val="num" w:pos="3600"/>
        </w:tabs>
        <w:ind w:left="3600" w:hanging="360"/>
      </w:pPr>
    </w:lvl>
    <w:lvl w:ilvl="5" w:tplc="C2D29820" w:tentative="1">
      <w:start w:val="1"/>
      <w:numFmt w:val="lowerRoman"/>
      <w:lvlText w:val="%6."/>
      <w:lvlJc w:val="right"/>
      <w:pPr>
        <w:tabs>
          <w:tab w:val="num" w:pos="4320"/>
        </w:tabs>
        <w:ind w:left="4320" w:hanging="180"/>
      </w:pPr>
    </w:lvl>
    <w:lvl w:ilvl="6" w:tplc="8C32BC30" w:tentative="1">
      <w:start w:val="1"/>
      <w:numFmt w:val="decimal"/>
      <w:lvlText w:val="%7."/>
      <w:lvlJc w:val="left"/>
      <w:pPr>
        <w:tabs>
          <w:tab w:val="num" w:pos="5040"/>
        </w:tabs>
        <w:ind w:left="5040" w:hanging="360"/>
      </w:pPr>
    </w:lvl>
    <w:lvl w:ilvl="7" w:tplc="3198159E" w:tentative="1">
      <w:start w:val="1"/>
      <w:numFmt w:val="lowerLetter"/>
      <w:lvlText w:val="%8."/>
      <w:lvlJc w:val="left"/>
      <w:pPr>
        <w:tabs>
          <w:tab w:val="num" w:pos="5760"/>
        </w:tabs>
        <w:ind w:left="5760" w:hanging="360"/>
      </w:pPr>
    </w:lvl>
    <w:lvl w:ilvl="8" w:tplc="A014BCE4" w:tentative="1">
      <w:start w:val="1"/>
      <w:numFmt w:val="lowerRoman"/>
      <w:lvlText w:val="%9."/>
      <w:lvlJc w:val="right"/>
      <w:pPr>
        <w:tabs>
          <w:tab w:val="num" w:pos="6480"/>
        </w:tabs>
        <w:ind w:left="6480" w:hanging="180"/>
      </w:pPr>
    </w:lvl>
  </w:abstractNum>
  <w:abstractNum w:abstractNumId="11">
    <w:nsid w:val="2D8A4D46"/>
    <w:multiLevelType w:val="multilevel"/>
    <w:tmpl w:val="AF3895C0"/>
    <w:lvl w:ilvl="0">
      <w:start w:val="1"/>
      <w:numFmt w:val="bullet"/>
      <w:pStyle w:val="Bullet"/>
      <w:lvlText w:val=""/>
      <w:lvlJc w:val="left"/>
      <w:pPr>
        <w:tabs>
          <w:tab w:val="num" w:pos="1800"/>
        </w:tabs>
        <w:ind w:left="1800" w:hanging="360"/>
      </w:pPr>
      <w:rPr>
        <w:rFonts w:ascii="Wingdings" w:hAnsi="Wingdings" w:hint="default"/>
        <w:b/>
        <w:bCs/>
        <w:i w:val="0"/>
        <w:iCs w:val="0"/>
        <w:color w:val="7A4E30"/>
        <w:spacing w:val="8"/>
        <w:w w:val="100"/>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PicBulletId w:val="0"/>
      <w:lvlJc w:val="left"/>
      <w:pPr>
        <w:tabs>
          <w:tab w:val="num" w:pos="2448"/>
        </w:tabs>
        <w:ind w:left="2448" w:hanging="360"/>
      </w:pPr>
      <w:rPr>
        <w:rFonts w:ascii="Symbol" w:hAnsi="Symbol" w:hint="default"/>
        <w:b/>
        <w:bCs/>
        <w:color w:val="auto"/>
        <w:spacing w:val="8"/>
        <w:kern w:val="18"/>
        <w:sz w:val="22"/>
        <w:szCs w:val="22"/>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12">
    <w:nsid w:val="2F7F517C"/>
    <w:multiLevelType w:val="hybridMultilevel"/>
    <w:tmpl w:val="4312802A"/>
    <w:lvl w:ilvl="0" w:tplc="1ED08216">
      <w:start w:val="1"/>
      <w:numFmt w:val="bullet"/>
      <w:pStyle w:val="questionbullet"/>
      <w:lvlText w:val=""/>
      <w:lvlJc w:val="left"/>
      <w:pPr>
        <w:tabs>
          <w:tab w:val="num" w:pos="1800"/>
        </w:tabs>
        <w:ind w:left="1800" w:hanging="360"/>
      </w:pPr>
      <w:rPr>
        <w:rFonts w:ascii="Wingdings" w:hAnsi="Wingdings" w:hint="default"/>
        <w:b/>
        <w:i w:val="0"/>
        <w:color w:val="auto"/>
        <w:spacing w:val="0"/>
        <w:w w:val="100"/>
        <w:kern w:val="18"/>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335625A0"/>
    <w:multiLevelType w:val="hybridMultilevel"/>
    <w:tmpl w:val="6DD292B8"/>
    <w:lvl w:ilvl="0" w:tplc="08090001">
      <w:start w:val="1"/>
      <w:numFmt w:val="bullet"/>
      <w:pStyle w:val="Arrow"/>
      <w:lvlText w:val=""/>
      <w:lvlPicBulletId w:val="0"/>
      <w:lvlJc w:val="left"/>
      <w:pPr>
        <w:tabs>
          <w:tab w:val="num" w:pos="2160"/>
        </w:tabs>
        <w:ind w:left="21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57910A8"/>
    <w:multiLevelType w:val="hybridMultilevel"/>
    <w:tmpl w:val="49360E00"/>
    <w:lvl w:ilvl="0" w:tplc="EBEA1A3A">
      <w:start w:val="1"/>
      <w:numFmt w:val="bullet"/>
      <w:lvlText w:val=""/>
      <w:lvlJc w:val="left"/>
      <w:pPr>
        <w:ind w:left="1497" w:hanging="360"/>
      </w:pPr>
      <w:rPr>
        <w:rFonts w:ascii="Wingdings" w:hAnsi="Wingdings" w:hint="default"/>
        <w:color w:val="800000"/>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5">
    <w:nsid w:val="37073FC6"/>
    <w:multiLevelType w:val="multilevel"/>
    <w:tmpl w:val="A6E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7579D0"/>
    <w:multiLevelType w:val="hybridMultilevel"/>
    <w:tmpl w:val="DDDCD316"/>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5C169A"/>
    <w:multiLevelType w:val="singleLevel"/>
    <w:tmpl w:val="50ECF14E"/>
    <w:lvl w:ilvl="0">
      <w:start w:val="1"/>
      <w:numFmt w:val="bullet"/>
      <w:pStyle w:val="Bullets1"/>
      <w:lvlText w:val=""/>
      <w:lvlJc w:val="left"/>
      <w:pPr>
        <w:tabs>
          <w:tab w:val="num" w:pos="1800"/>
        </w:tabs>
        <w:ind w:left="1800" w:hanging="360"/>
      </w:pPr>
      <w:rPr>
        <w:rFonts w:ascii="Wingdings" w:hAnsi="Wingdings" w:hint="default"/>
        <w:b/>
        <w:i w:val="0"/>
        <w:color w:val="B241FF"/>
        <w:w w:val="100"/>
        <w:sz w:val="22"/>
        <w:szCs w:val="22"/>
      </w:rPr>
    </w:lvl>
  </w:abstractNum>
  <w:abstractNum w:abstractNumId="18">
    <w:nsid w:val="49CF591B"/>
    <w:multiLevelType w:val="hybridMultilevel"/>
    <w:tmpl w:val="6E82058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4AA277D2"/>
    <w:multiLevelType w:val="hybridMultilevel"/>
    <w:tmpl w:val="7264C700"/>
    <w:lvl w:ilvl="0" w:tplc="EBEA1A3A">
      <w:start w:val="1"/>
      <w:numFmt w:val="bullet"/>
      <w:lvlText w:val=""/>
      <w:lvlJc w:val="left"/>
      <w:pPr>
        <w:ind w:left="1080" w:hanging="360"/>
      </w:pPr>
      <w:rPr>
        <w:rFonts w:ascii="Wingdings" w:hAnsi="Wingdings" w:hint="default"/>
        <w:color w:val="800000"/>
      </w:rPr>
    </w:lvl>
    <w:lvl w:ilvl="1" w:tplc="DBA02DC0">
      <w:start w:val="1"/>
      <w:numFmt w:val="bullet"/>
      <w:lvlText w:val="o"/>
      <w:lvlJc w:val="left"/>
      <w:pPr>
        <w:tabs>
          <w:tab w:val="num" w:pos="2160"/>
        </w:tabs>
        <w:ind w:left="2160" w:hanging="360"/>
      </w:pPr>
      <w:rPr>
        <w:rFonts w:ascii="Courier New" w:hAnsi="Courier New" w:cs="Courier New" w:hint="default"/>
      </w:rPr>
    </w:lvl>
    <w:lvl w:ilvl="2" w:tplc="674C2E52" w:tentative="1">
      <w:start w:val="1"/>
      <w:numFmt w:val="bullet"/>
      <w:lvlText w:val=""/>
      <w:lvlJc w:val="left"/>
      <w:pPr>
        <w:tabs>
          <w:tab w:val="num" w:pos="2880"/>
        </w:tabs>
        <w:ind w:left="2880" w:hanging="360"/>
      </w:pPr>
      <w:rPr>
        <w:rFonts w:ascii="Wingdings" w:hAnsi="Wingdings" w:hint="default"/>
      </w:rPr>
    </w:lvl>
    <w:lvl w:ilvl="3" w:tplc="8A6A958A" w:tentative="1">
      <w:start w:val="1"/>
      <w:numFmt w:val="bullet"/>
      <w:lvlText w:val=""/>
      <w:lvlJc w:val="left"/>
      <w:pPr>
        <w:tabs>
          <w:tab w:val="num" w:pos="3600"/>
        </w:tabs>
        <w:ind w:left="3600" w:hanging="360"/>
      </w:pPr>
      <w:rPr>
        <w:rFonts w:ascii="Symbol" w:hAnsi="Symbol" w:hint="default"/>
      </w:rPr>
    </w:lvl>
    <w:lvl w:ilvl="4" w:tplc="66F88F2A" w:tentative="1">
      <w:start w:val="1"/>
      <w:numFmt w:val="bullet"/>
      <w:lvlText w:val="o"/>
      <w:lvlJc w:val="left"/>
      <w:pPr>
        <w:tabs>
          <w:tab w:val="num" w:pos="4320"/>
        </w:tabs>
        <w:ind w:left="4320" w:hanging="360"/>
      </w:pPr>
      <w:rPr>
        <w:rFonts w:ascii="Courier New" w:hAnsi="Courier New" w:cs="Courier New" w:hint="default"/>
      </w:rPr>
    </w:lvl>
    <w:lvl w:ilvl="5" w:tplc="A7BC7768" w:tentative="1">
      <w:start w:val="1"/>
      <w:numFmt w:val="bullet"/>
      <w:lvlText w:val=""/>
      <w:lvlJc w:val="left"/>
      <w:pPr>
        <w:tabs>
          <w:tab w:val="num" w:pos="5040"/>
        </w:tabs>
        <w:ind w:left="5040" w:hanging="360"/>
      </w:pPr>
      <w:rPr>
        <w:rFonts w:ascii="Wingdings" w:hAnsi="Wingdings" w:hint="default"/>
      </w:rPr>
    </w:lvl>
    <w:lvl w:ilvl="6" w:tplc="46C8C4A4" w:tentative="1">
      <w:start w:val="1"/>
      <w:numFmt w:val="bullet"/>
      <w:lvlText w:val=""/>
      <w:lvlJc w:val="left"/>
      <w:pPr>
        <w:tabs>
          <w:tab w:val="num" w:pos="5760"/>
        </w:tabs>
        <w:ind w:left="5760" w:hanging="360"/>
      </w:pPr>
      <w:rPr>
        <w:rFonts w:ascii="Symbol" w:hAnsi="Symbol" w:hint="default"/>
      </w:rPr>
    </w:lvl>
    <w:lvl w:ilvl="7" w:tplc="61661F00" w:tentative="1">
      <w:start w:val="1"/>
      <w:numFmt w:val="bullet"/>
      <w:lvlText w:val="o"/>
      <w:lvlJc w:val="left"/>
      <w:pPr>
        <w:tabs>
          <w:tab w:val="num" w:pos="6480"/>
        </w:tabs>
        <w:ind w:left="6480" w:hanging="360"/>
      </w:pPr>
      <w:rPr>
        <w:rFonts w:ascii="Courier New" w:hAnsi="Courier New" w:cs="Courier New" w:hint="default"/>
      </w:rPr>
    </w:lvl>
    <w:lvl w:ilvl="8" w:tplc="C88078B0" w:tentative="1">
      <w:start w:val="1"/>
      <w:numFmt w:val="bullet"/>
      <w:lvlText w:val=""/>
      <w:lvlJc w:val="left"/>
      <w:pPr>
        <w:tabs>
          <w:tab w:val="num" w:pos="7200"/>
        </w:tabs>
        <w:ind w:left="7200" w:hanging="360"/>
      </w:pPr>
      <w:rPr>
        <w:rFonts w:ascii="Wingdings" w:hAnsi="Wingdings" w:hint="default"/>
      </w:rPr>
    </w:lvl>
  </w:abstractNum>
  <w:abstractNum w:abstractNumId="20">
    <w:nsid w:val="4FB52377"/>
    <w:multiLevelType w:val="hybridMultilevel"/>
    <w:tmpl w:val="6FE6397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1">
    <w:nsid w:val="4FE24483"/>
    <w:multiLevelType w:val="hybridMultilevel"/>
    <w:tmpl w:val="2B247872"/>
    <w:lvl w:ilvl="0" w:tplc="AC863324">
      <w:start w:val="1"/>
      <w:numFmt w:val="bullet"/>
      <w:pStyle w:val="TableTextBullet"/>
      <w:lvlText w:val=""/>
      <w:lvlJc w:val="left"/>
      <w:pPr>
        <w:tabs>
          <w:tab w:val="num" w:pos="113"/>
        </w:tabs>
        <w:ind w:left="113" w:hanging="11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14F19CD"/>
    <w:multiLevelType w:val="hybridMultilevel"/>
    <w:tmpl w:val="0F64B5DC"/>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nsid w:val="51FB6161"/>
    <w:multiLevelType w:val="hybridMultilevel"/>
    <w:tmpl w:val="0108DDA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4">
    <w:nsid w:val="53A6440B"/>
    <w:multiLevelType w:val="hybridMultilevel"/>
    <w:tmpl w:val="4614D7E8"/>
    <w:lvl w:ilvl="0" w:tplc="EBEA1A3A">
      <w:start w:val="1"/>
      <w:numFmt w:val="bullet"/>
      <w:lvlText w:val=""/>
      <w:lvlJc w:val="left"/>
      <w:pPr>
        <w:ind w:left="1440" w:hanging="360"/>
      </w:pPr>
      <w:rPr>
        <w:rFonts w:ascii="Wingdings" w:hAnsi="Wingdings" w:hint="default"/>
        <w:b/>
        <w:i w:val="0"/>
        <w:color w:val="800000"/>
        <w:spacing w:val="0"/>
        <w:w w:val="100"/>
        <w:kern w:val="18"/>
        <w:sz w:val="22"/>
        <w:szCs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5C024E"/>
    <w:multiLevelType w:val="hybridMultilevel"/>
    <w:tmpl w:val="0E80C86A"/>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6">
    <w:nsid w:val="58EE7E7B"/>
    <w:multiLevelType w:val="hybridMultilevel"/>
    <w:tmpl w:val="2C92669A"/>
    <w:lvl w:ilvl="0" w:tplc="68B67EE8">
      <w:start w:val="1"/>
      <w:numFmt w:val="bullet"/>
      <w:lvlText w:val=""/>
      <w:lvlJc w:val="left"/>
      <w:pPr>
        <w:tabs>
          <w:tab w:val="num" w:pos="720"/>
        </w:tabs>
        <w:ind w:left="720" w:hanging="360"/>
      </w:pPr>
      <w:rPr>
        <w:rFonts w:ascii="Wingdings" w:hAnsi="Wingdings" w:hint="default"/>
      </w:rPr>
    </w:lvl>
    <w:lvl w:ilvl="1" w:tplc="A0044A88">
      <w:start w:val="1"/>
      <w:numFmt w:val="bullet"/>
      <w:pStyle w:val="Bulletlist2"/>
      <w:lvlText w:val=""/>
      <w:lvlJc w:val="left"/>
      <w:pPr>
        <w:tabs>
          <w:tab w:val="num" w:pos="1440"/>
        </w:tabs>
        <w:ind w:left="1440" w:hanging="360"/>
      </w:pPr>
      <w:rPr>
        <w:rFonts w:ascii="Wingdings" w:hAnsi="Wingdings" w:cs="Times New Roman" w:hint="default"/>
        <w:b/>
        <w:bCs/>
        <w:i w:val="0"/>
        <w:color w:val="7A4E30"/>
        <w:sz w:val="20"/>
        <w:szCs w:val="20"/>
      </w:rPr>
    </w:lvl>
    <w:lvl w:ilvl="2" w:tplc="111A8198">
      <w:start w:val="1"/>
      <w:numFmt w:val="bullet"/>
      <w:lvlText w:val=""/>
      <w:lvlJc w:val="left"/>
      <w:pPr>
        <w:tabs>
          <w:tab w:val="num" w:pos="2160"/>
        </w:tabs>
        <w:ind w:left="2160" w:hanging="360"/>
      </w:pPr>
      <w:rPr>
        <w:rFonts w:ascii="Wingdings" w:hAnsi="Wingdings" w:hint="default"/>
      </w:rPr>
    </w:lvl>
    <w:lvl w:ilvl="3" w:tplc="361E8914" w:tentative="1">
      <w:start w:val="1"/>
      <w:numFmt w:val="bullet"/>
      <w:lvlText w:val=""/>
      <w:lvlJc w:val="left"/>
      <w:pPr>
        <w:tabs>
          <w:tab w:val="num" w:pos="2880"/>
        </w:tabs>
        <w:ind w:left="2880" w:hanging="360"/>
      </w:pPr>
      <w:rPr>
        <w:rFonts w:ascii="Symbol" w:hAnsi="Symbol" w:hint="default"/>
      </w:rPr>
    </w:lvl>
    <w:lvl w:ilvl="4" w:tplc="69B4990C" w:tentative="1">
      <w:start w:val="1"/>
      <w:numFmt w:val="bullet"/>
      <w:lvlText w:val="o"/>
      <w:lvlJc w:val="left"/>
      <w:pPr>
        <w:tabs>
          <w:tab w:val="num" w:pos="3600"/>
        </w:tabs>
        <w:ind w:left="3600" w:hanging="360"/>
      </w:pPr>
      <w:rPr>
        <w:rFonts w:ascii="Courier New" w:hAnsi="Courier New" w:cs="Courier New" w:hint="default"/>
      </w:rPr>
    </w:lvl>
    <w:lvl w:ilvl="5" w:tplc="F08CF0C8" w:tentative="1">
      <w:start w:val="1"/>
      <w:numFmt w:val="bullet"/>
      <w:lvlText w:val=""/>
      <w:lvlJc w:val="left"/>
      <w:pPr>
        <w:tabs>
          <w:tab w:val="num" w:pos="4320"/>
        </w:tabs>
        <w:ind w:left="4320" w:hanging="360"/>
      </w:pPr>
      <w:rPr>
        <w:rFonts w:ascii="Wingdings" w:hAnsi="Wingdings" w:hint="default"/>
      </w:rPr>
    </w:lvl>
    <w:lvl w:ilvl="6" w:tplc="ECE6C52E" w:tentative="1">
      <w:start w:val="1"/>
      <w:numFmt w:val="bullet"/>
      <w:lvlText w:val=""/>
      <w:lvlJc w:val="left"/>
      <w:pPr>
        <w:tabs>
          <w:tab w:val="num" w:pos="5040"/>
        </w:tabs>
        <w:ind w:left="5040" w:hanging="360"/>
      </w:pPr>
      <w:rPr>
        <w:rFonts w:ascii="Symbol" w:hAnsi="Symbol" w:hint="default"/>
      </w:rPr>
    </w:lvl>
    <w:lvl w:ilvl="7" w:tplc="0F324186" w:tentative="1">
      <w:start w:val="1"/>
      <w:numFmt w:val="bullet"/>
      <w:lvlText w:val="o"/>
      <w:lvlJc w:val="left"/>
      <w:pPr>
        <w:tabs>
          <w:tab w:val="num" w:pos="5760"/>
        </w:tabs>
        <w:ind w:left="5760" w:hanging="360"/>
      </w:pPr>
      <w:rPr>
        <w:rFonts w:ascii="Courier New" w:hAnsi="Courier New" w:cs="Courier New" w:hint="default"/>
      </w:rPr>
    </w:lvl>
    <w:lvl w:ilvl="8" w:tplc="3EE8B6AA" w:tentative="1">
      <w:start w:val="1"/>
      <w:numFmt w:val="bullet"/>
      <w:lvlText w:val=""/>
      <w:lvlJc w:val="left"/>
      <w:pPr>
        <w:tabs>
          <w:tab w:val="num" w:pos="6480"/>
        </w:tabs>
        <w:ind w:left="6480" w:hanging="360"/>
      </w:pPr>
      <w:rPr>
        <w:rFonts w:ascii="Wingdings" w:hAnsi="Wingdings" w:hint="default"/>
      </w:rPr>
    </w:lvl>
  </w:abstractNum>
  <w:abstractNum w:abstractNumId="27">
    <w:nsid w:val="58FA3BFC"/>
    <w:multiLevelType w:val="hybridMultilevel"/>
    <w:tmpl w:val="CC5C9556"/>
    <w:lvl w:ilvl="0" w:tplc="96862EC4">
      <w:start w:val="1"/>
      <w:numFmt w:val="bullet"/>
      <w:pStyle w:val="Bullet1"/>
      <w:lvlText w:val=""/>
      <w:lvlJc w:val="left"/>
      <w:pPr>
        <w:tabs>
          <w:tab w:val="num" w:pos="1800"/>
        </w:tabs>
        <w:ind w:left="1800" w:hanging="360"/>
      </w:pPr>
      <w:rPr>
        <w:rFonts w:ascii="Wingdings" w:hAnsi="Wingdings" w:hint="default"/>
        <w:color w:val="FF6600"/>
      </w:rPr>
    </w:lvl>
    <w:lvl w:ilvl="1" w:tplc="6F5C8BF6">
      <w:start w:val="1"/>
      <w:numFmt w:val="bullet"/>
      <w:lvlText w:val="o"/>
      <w:lvlJc w:val="left"/>
      <w:pPr>
        <w:tabs>
          <w:tab w:val="num" w:pos="2160"/>
        </w:tabs>
        <w:ind w:left="2160" w:hanging="360"/>
      </w:pPr>
      <w:rPr>
        <w:rFonts w:ascii="Courier New" w:hAnsi="Courier New" w:cs="Courier New" w:hint="default"/>
      </w:rPr>
    </w:lvl>
    <w:lvl w:ilvl="2" w:tplc="E708A5EE" w:tentative="1">
      <w:start w:val="1"/>
      <w:numFmt w:val="bullet"/>
      <w:lvlText w:val=""/>
      <w:lvlJc w:val="left"/>
      <w:pPr>
        <w:tabs>
          <w:tab w:val="num" w:pos="2880"/>
        </w:tabs>
        <w:ind w:left="2880" w:hanging="360"/>
      </w:pPr>
      <w:rPr>
        <w:rFonts w:ascii="Wingdings" w:hAnsi="Wingdings" w:hint="default"/>
      </w:rPr>
    </w:lvl>
    <w:lvl w:ilvl="3" w:tplc="4C0CD3DC" w:tentative="1">
      <w:start w:val="1"/>
      <w:numFmt w:val="bullet"/>
      <w:lvlText w:val=""/>
      <w:lvlJc w:val="left"/>
      <w:pPr>
        <w:tabs>
          <w:tab w:val="num" w:pos="3600"/>
        </w:tabs>
        <w:ind w:left="3600" w:hanging="360"/>
      </w:pPr>
      <w:rPr>
        <w:rFonts w:ascii="Symbol" w:hAnsi="Symbol" w:hint="default"/>
      </w:rPr>
    </w:lvl>
    <w:lvl w:ilvl="4" w:tplc="5BD09924" w:tentative="1">
      <w:start w:val="1"/>
      <w:numFmt w:val="bullet"/>
      <w:lvlText w:val="o"/>
      <w:lvlJc w:val="left"/>
      <w:pPr>
        <w:tabs>
          <w:tab w:val="num" w:pos="4320"/>
        </w:tabs>
        <w:ind w:left="4320" w:hanging="360"/>
      </w:pPr>
      <w:rPr>
        <w:rFonts w:ascii="Courier New" w:hAnsi="Courier New" w:cs="Courier New" w:hint="default"/>
      </w:rPr>
    </w:lvl>
    <w:lvl w:ilvl="5" w:tplc="9822C156" w:tentative="1">
      <w:start w:val="1"/>
      <w:numFmt w:val="bullet"/>
      <w:lvlText w:val=""/>
      <w:lvlJc w:val="left"/>
      <w:pPr>
        <w:tabs>
          <w:tab w:val="num" w:pos="5040"/>
        </w:tabs>
        <w:ind w:left="5040" w:hanging="360"/>
      </w:pPr>
      <w:rPr>
        <w:rFonts w:ascii="Wingdings" w:hAnsi="Wingdings" w:hint="default"/>
      </w:rPr>
    </w:lvl>
    <w:lvl w:ilvl="6" w:tplc="91FAC178" w:tentative="1">
      <w:start w:val="1"/>
      <w:numFmt w:val="bullet"/>
      <w:lvlText w:val=""/>
      <w:lvlJc w:val="left"/>
      <w:pPr>
        <w:tabs>
          <w:tab w:val="num" w:pos="5760"/>
        </w:tabs>
        <w:ind w:left="5760" w:hanging="360"/>
      </w:pPr>
      <w:rPr>
        <w:rFonts w:ascii="Symbol" w:hAnsi="Symbol" w:hint="default"/>
      </w:rPr>
    </w:lvl>
    <w:lvl w:ilvl="7" w:tplc="8EB42202" w:tentative="1">
      <w:start w:val="1"/>
      <w:numFmt w:val="bullet"/>
      <w:lvlText w:val="o"/>
      <w:lvlJc w:val="left"/>
      <w:pPr>
        <w:tabs>
          <w:tab w:val="num" w:pos="6480"/>
        </w:tabs>
        <w:ind w:left="6480" w:hanging="360"/>
      </w:pPr>
      <w:rPr>
        <w:rFonts w:ascii="Courier New" w:hAnsi="Courier New" w:cs="Courier New" w:hint="default"/>
      </w:rPr>
    </w:lvl>
    <w:lvl w:ilvl="8" w:tplc="25DCE0DE" w:tentative="1">
      <w:start w:val="1"/>
      <w:numFmt w:val="bullet"/>
      <w:lvlText w:val=""/>
      <w:lvlJc w:val="left"/>
      <w:pPr>
        <w:tabs>
          <w:tab w:val="num" w:pos="7200"/>
        </w:tabs>
        <w:ind w:left="7200" w:hanging="360"/>
      </w:pPr>
      <w:rPr>
        <w:rFonts w:ascii="Wingdings" w:hAnsi="Wingdings" w:hint="default"/>
      </w:rPr>
    </w:lvl>
  </w:abstractNum>
  <w:abstractNum w:abstractNumId="28">
    <w:nsid w:val="590A1103"/>
    <w:multiLevelType w:val="multilevel"/>
    <w:tmpl w:val="9D7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277C22"/>
    <w:multiLevelType w:val="hybridMultilevel"/>
    <w:tmpl w:val="42204E2C"/>
    <w:lvl w:ilvl="0" w:tplc="5ECE79E2">
      <w:start w:val="1"/>
      <w:numFmt w:val="bullet"/>
      <w:pStyle w:val="ListParagraph"/>
      <w:lvlText w:val=""/>
      <w:lvlJc w:val="left"/>
      <w:pPr>
        <w:ind w:left="1080" w:hanging="360"/>
      </w:pPr>
      <w:rPr>
        <w:rFonts w:ascii="Wingdings" w:hAnsi="Wingdings" w:hint="default"/>
        <w:color w:val="80000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DD4BA3"/>
    <w:multiLevelType w:val="hybridMultilevel"/>
    <w:tmpl w:val="FF98F6BC"/>
    <w:lvl w:ilvl="0" w:tplc="71F439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4110B4"/>
    <w:multiLevelType w:val="multilevel"/>
    <w:tmpl w:val="081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2E1E67"/>
    <w:multiLevelType w:val="hybridMultilevel"/>
    <w:tmpl w:val="2A6E276C"/>
    <w:lvl w:ilvl="0" w:tplc="29029FC2">
      <w:start w:val="1"/>
      <w:numFmt w:val="lowerLetter"/>
      <w:pStyle w:val="LetterList1"/>
      <w:lvlText w:val="%1)"/>
      <w:lvlJc w:val="left"/>
      <w:pPr>
        <w:tabs>
          <w:tab w:val="num" w:pos="2160"/>
        </w:tabs>
        <w:ind w:left="2160" w:hanging="360"/>
      </w:pPr>
      <w:rPr>
        <w:rFonts w:ascii="Arial" w:hAnsi="Arial" w:hint="default"/>
        <w:b/>
        <w:i w:val="0"/>
        <w:sz w:val="18"/>
        <w:szCs w:val="18"/>
      </w:rPr>
    </w:lvl>
    <w:lvl w:ilvl="1" w:tplc="3F38B146" w:tentative="1">
      <w:start w:val="1"/>
      <w:numFmt w:val="lowerLetter"/>
      <w:lvlText w:val="%2."/>
      <w:lvlJc w:val="left"/>
      <w:pPr>
        <w:tabs>
          <w:tab w:val="num" w:pos="1440"/>
        </w:tabs>
        <w:ind w:left="1440" w:hanging="360"/>
      </w:pPr>
    </w:lvl>
    <w:lvl w:ilvl="2" w:tplc="69767368" w:tentative="1">
      <w:start w:val="1"/>
      <w:numFmt w:val="lowerRoman"/>
      <w:lvlText w:val="%3."/>
      <w:lvlJc w:val="right"/>
      <w:pPr>
        <w:tabs>
          <w:tab w:val="num" w:pos="2160"/>
        </w:tabs>
        <w:ind w:left="2160" w:hanging="180"/>
      </w:pPr>
    </w:lvl>
    <w:lvl w:ilvl="3" w:tplc="D7C2BC3A" w:tentative="1">
      <w:start w:val="1"/>
      <w:numFmt w:val="decimal"/>
      <w:lvlText w:val="%4."/>
      <w:lvlJc w:val="left"/>
      <w:pPr>
        <w:tabs>
          <w:tab w:val="num" w:pos="2880"/>
        </w:tabs>
        <w:ind w:left="2880" w:hanging="360"/>
      </w:pPr>
    </w:lvl>
    <w:lvl w:ilvl="4" w:tplc="A5C622E4" w:tentative="1">
      <w:start w:val="1"/>
      <w:numFmt w:val="lowerLetter"/>
      <w:lvlText w:val="%5."/>
      <w:lvlJc w:val="left"/>
      <w:pPr>
        <w:tabs>
          <w:tab w:val="num" w:pos="3600"/>
        </w:tabs>
        <w:ind w:left="3600" w:hanging="360"/>
      </w:pPr>
    </w:lvl>
    <w:lvl w:ilvl="5" w:tplc="C994F1BC" w:tentative="1">
      <w:start w:val="1"/>
      <w:numFmt w:val="lowerRoman"/>
      <w:lvlText w:val="%6."/>
      <w:lvlJc w:val="right"/>
      <w:pPr>
        <w:tabs>
          <w:tab w:val="num" w:pos="4320"/>
        </w:tabs>
        <w:ind w:left="4320" w:hanging="180"/>
      </w:pPr>
    </w:lvl>
    <w:lvl w:ilvl="6" w:tplc="3F6439FA" w:tentative="1">
      <w:start w:val="1"/>
      <w:numFmt w:val="decimal"/>
      <w:lvlText w:val="%7."/>
      <w:lvlJc w:val="left"/>
      <w:pPr>
        <w:tabs>
          <w:tab w:val="num" w:pos="5040"/>
        </w:tabs>
        <w:ind w:left="5040" w:hanging="360"/>
      </w:pPr>
    </w:lvl>
    <w:lvl w:ilvl="7" w:tplc="A134C96A" w:tentative="1">
      <w:start w:val="1"/>
      <w:numFmt w:val="lowerLetter"/>
      <w:lvlText w:val="%8."/>
      <w:lvlJc w:val="left"/>
      <w:pPr>
        <w:tabs>
          <w:tab w:val="num" w:pos="5760"/>
        </w:tabs>
        <w:ind w:left="5760" w:hanging="360"/>
      </w:pPr>
    </w:lvl>
    <w:lvl w:ilvl="8" w:tplc="68B8D716" w:tentative="1">
      <w:start w:val="1"/>
      <w:numFmt w:val="lowerRoman"/>
      <w:lvlText w:val="%9."/>
      <w:lvlJc w:val="right"/>
      <w:pPr>
        <w:tabs>
          <w:tab w:val="num" w:pos="6480"/>
        </w:tabs>
        <w:ind w:left="6480" w:hanging="180"/>
      </w:pPr>
    </w:lvl>
  </w:abstractNum>
  <w:abstractNum w:abstractNumId="33">
    <w:nsid w:val="6CCE6CC9"/>
    <w:multiLevelType w:val="hybridMultilevel"/>
    <w:tmpl w:val="65F86FE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CD406F"/>
    <w:multiLevelType w:val="hybridMultilevel"/>
    <w:tmpl w:val="22E281F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5">
    <w:nsid w:val="7709663E"/>
    <w:multiLevelType w:val="hybridMultilevel"/>
    <w:tmpl w:val="5F8843A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7731577D"/>
    <w:multiLevelType w:val="multilevel"/>
    <w:tmpl w:val="FEC0A90C"/>
    <w:styleLink w:val="ArrowBullet"/>
    <w:lvl w:ilvl="0">
      <w:start w:val="1"/>
      <w:numFmt w:val="bullet"/>
      <w:lvlText w:val=""/>
      <w:lvlJc w:val="left"/>
      <w:pPr>
        <w:tabs>
          <w:tab w:val="num" w:pos="648"/>
        </w:tabs>
        <w:ind w:left="648" w:hanging="360"/>
      </w:pPr>
      <w:rPr>
        <w:rFonts w:ascii="Wingdings" w:hAnsi="Wingdings" w:hint="default"/>
        <w:b/>
        <w:bCs/>
        <w:color w:val="B241FF"/>
        <w:spacing w:val="8"/>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7">
    <w:nsid w:val="78675A85"/>
    <w:multiLevelType w:val="hybridMultilevel"/>
    <w:tmpl w:val="CD5863FE"/>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CC6A7A"/>
    <w:multiLevelType w:val="multilevel"/>
    <w:tmpl w:val="158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F3333D"/>
    <w:multiLevelType w:val="hybridMultilevel"/>
    <w:tmpl w:val="B85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2F342B"/>
    <w:multiLevelType w:val="hybridMultilevel"/>
    <w:tmpl w:val="14D2260E"/>
    <w:lvl w:ilvl="0" w:tplc="EBEA1A3A">
      <w:start w:val="1"/>
      <w:numFmt w:val="bullet"/>
      <w:lvlText w:val=""/>
      <w:lvlJc w:val="left"/>
      <w:pPr>
        <w:ind w:left="1440" w:hanging="360"/>
      </w:pPr>
      <w:rPr>
        <w:rFonts w:ascii="Wingdings" w:hAnsi="Wingdings" w:hint="default"/>
        <w:color w:val="80000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830E64"/>
    <w:multiLevelType w:val="hybridMultilevel"/>
    <w:tmpl w:val="A79CB874"/>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7"/>
  </w:num>
  <w:num w:numId="3">
    <w:abstractNumId w:val="32"/>
  </w:num>
  <w:num w:numId="4">
    <w:abstractNumId w:val="36"/>
  </w:num>
  <w:num w:numId="5">
    <w:abstractNumId w:val="13"/>
  </w:num>
  <w:num w:numId="6">
    <w:abstractNumId w:val="11"/>
  </w:num>
  <w:num w:numId="7">
    <w:abstractNumId w:val="10"/>
  </w:num>
  <w:num w:numId="8">
    <w:abstractNumId w:val="26"/>
  </w:num>
  <w:num w:numId="9">
    <w:abstractNumId w:val="12"/>
  </w:num>
  <w:num w:numId="10">
    <w:abstractNumId w:val="27"/>
  </w:num>
  <w:num w:numId="11">
    <w:abstractNumId w:val="21"/>
  </w:num>
  <w:num w:numId="12">
    <w:abstractNumId w:val="3"/>
  </w:num>
  <w:num w:numId="13">
    <w:abstractNumId w:val="15"/>
  </w:num>
  <w:num w:numId="14">
    <w:abstractNumId w:val="31"/>
  </w:num>
  <w:num w:numId="15">
    <w:abstractNumId w:val="1"/>
  </w:num>
  <w:num w:numId="16">
    <w:abstractNumId w:val="19"/>
  </w:num>
  <w:num w:numId="17">
    <w:abstractNumId w:val="41"/>
  </w:num>
  <w:num w:numId="18">
    <w:abstractNumId w:val="14"/>
  </w:num>
  <w:num w:numId="19">
    <w:abstractNumId w:val="18"/>
  </w:num>
  <w:num w:numId="20">
    <w:abstractNumId w:val="25"/>
  </w:num>
  <w:num w:numId="21">
    <w:abstractNumId w:val="35"/>
  </w:num>
  <w:num w:numId="22">
    <w:abstractNumId w:val="16"/>
  </w:num>
  <w:num w:numId="23">
    <w:abstractNumId w:val="24"/>
  </w:num>
  <w:num w:numId="24">
    <w:abstractNumId w:val="8"/>
  </w:num>
  <w:num w:numId="25">
    <w:abstractNumId w:val="20"/>
  </w:num>
  <w:num w:numId="26">
    <w:abstractNumId w:val="23"/>
  </w:num>
  <w:num w:numId="27">
    <w:abstractNumId w:val="22"/>
  </w:num>
  <w:num w:numId="28">
    <w:abstractNumId w:val="28"/>
  </w:num>
  <w:num w:numId="29">
    <w:abstractNumId w:val="38"/>
  </w:num>
  <w:num w:numId="30">
    <w:abstractNumId w:val="4"/>
  </w:num>
  <w:num w:numId="31">
    <w:abstractNumId w:val="2"/>
  </w:num>
  <w:num w:numId="32">
    <w:abstractNumId w:val="29"/>
  </w:num>
  <w:num w:numId="33">
    <w:abstractNumId w:val="30"/>
  </w:num>
  <w:num w:numId="34">
    <w:abstractNumId w:val="9"/>
  </w:num>
  <w:num w:numId="35">
    <w:abstractNumId w:val="39"/>
  </w:num>
  <w:num w:numId="36">
    <w:abstractNumId w:val="34"/>
  </w:num>
  <w:num w:numId="37">
    <w:abstractNumId w:val="5"/>
  </w:num>
  <w:num w:numId="38">
    <w:abstractNumId w:val="0"/>
  </w:num>
  <w:num w:numId="39">
    <w:abstractNumId w:val="6"/>
  </w:num>
  <w:num w:numId="40">
    <w:abstractNumId w:val="40"/>
  </w:num>
  <w:num w:numId="41">
    <w:abstractNumId w:val="3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55"/>
    <w:rsid w:val="000020E4"/>
    <w:rsid w:val="000112AC"/>
    <w:rsid w:val="00013244"/>
    <w:rsid w:val="00021493"/>
    <w:rsid w:val="00030C97"/>
    <w:rsid w:val="00030D0B"/>
    <w:rsid w:val="00032348"/>
    <w:rsid w:val="000D4051"/>
    <w:rsid w:val="000D524C"/>
    <w:rsid w:val="000E1A48"/>
    <w:rsid w:val="000E6E4A"/>
    <w:rsid w:val="000F749A"/>
    <w:rsid w:val="00106F07"/>
    <w:rsid w:val="00113CF2"/>
    <w:rsid w:val="0011474A"/>
    <w:rsid w:val="00164A5C"/>
    <w:rsid w:val="00164DBD"/>
    <w:rsid w:val="00181E25"/>
    <w:rsid w:val="00192EF7"/>
    <w:rsid w:val="001B5A83"/>
    <w:rsid w:val="001B7E1D"/>
    <w:rsid w:val="001C092D"/>
    <w:rsid w:val="001C7393"/>
    <w:rsid w:val="001D7FAD"/>
    <w:rsid w:val="001E52CA"/>
    <w:rsid w:val="001F3315"/>
    <w:rsid w:val="001F5A24"/>
    <w:rsid w:val="001F646A"/>
    <w:rsid w:val="002055FE"/>
    <w:rsid w:val="0021234A"/>
    <w:rsid w:val="0024038D"/>
    <w:rsid w:val="002413EB"/>
    <w:rsid w:val="00255DC9"/>
    <w:rsid w:val="0026097E"/>
    <w:rsid w:val="00264D94"/>
    <w:rsid w:val="002A088C"/>
    <w:rsid w:val="002C25AB"/>
    <w:rsid w:val="002E646C"/>
    <w:rsid w:val="003171CA"/>
    <w:rsid w:val="00337DF0"/>
    <w:rsid w:val="003C2D07"/>
    <w:rsid w:val="003C4EE9"/>
    <w:rsid w:val="003E66EA"/>
    <w:rsid w:val="003F49E4"/>
    <w:rsid w:val="00414F5C"/>
    <w:rsid w:val="00426831"/>
    <w:rsid w:val="00437264"/>
    <w:rsid w:val="00480732"/>
    <w:rsid w:val="004973C9"/>
    <w:rsid w:val="004F1712"/>
    <w:rsid w:val="00500812"/>
    <w:rsid w:val="00537D88"/>
    <w:rsid w:val="005410F2"/>
    <w:rsid w:val="00560F0C"/>
    <w:rsid w:val="0057278C"/>
    <w:rsid w:val="00596E0E"/>
    <w:rsid w:val="005A772C"/>
    <w:rsid w:val="005B70D8"/>
    <w:rsid w:val="005C5807"/>
    <w:rsid w:val="005F5D05"/>
    <w:rsid w:val="00603393"/>
    <w:rsid w:val="0062555C"/>
    <w:rsid w:val="00630A3B"/>
    <w:rsid w:val="00630E7F"/>
    <w:rsid w:val="00631B68"/>
    <w:rsid w:val="006B0E4D"/>
    <w:rsid w:val="006D002C"/>
    <w:rsid w:val="006D57A7"/>
    <w:rsid w:val="006E0466"/>
    <w:rsid w:val="0071507A"/>
    <w:rsid w:val="00720A53"/>
    <w:rsid w:val="00720B78"/>
    <w:rsid w:val="00747A48"/>
    <w:rsid w:val="0078277D"/>
    <w:rsid w:val="00793216"/>
    <w:rsid w:val="0079683C"/>
    <w:rsid w:val="007B2E50"/>
    <w:rsid w:val="007C7149"/>
    <w:rsid w:val="007E5FC2"/>
    <w:rsid w:val="00805927"/>
    <w:rsid w:val="00826A29"/>
    <w:rsid w:val="00835EC4"/>
    <w:rsid w:val="008457D6"/>
    <w:rsid w:val="00882C29"/>
    <w:rsid w:val="008832E8"/>
    <w:rsid w:val="008A350E"/>
    <w:rsid w:val="008A527B"/>
    <w:rsid w:val="008A72A1"/>
    <w:rsid w:val="008B134B"/>
    <w:rsid w:val="008C5E75"/>
    <w:rsid w:val="008D0FEE"/>
    <w:rsid w:val="0092543A"/>
    <w:rsid w:val="00937AD8"/>
    <w:rsid w:val="009A099A"/>
    <w:rsid w:val="009C11BC"/>
    <w:rsid w:val="009F31F4"/>
    <w:rsid w:val="00A20EE8"/>
    <w:rsid w:val="00AC1C1B"/>
    <w:rsid w:val="00AD1DB5"/>
    <w:rsid w:val="00AE2E0C"/>
    <w:rsid w:val="00AE3292"/>
    <w:rsid w:val="00AF27DE"/>
    <w:rsid w:val="00B16979"/>
    <w:rsid w:val="00B2677B"/>
    <w:rsid w:val="00B41445"/>
    <w:rsid w:val="00B62E52"/>
    <w:rsid w:val="00B7173F"/>
    <w:rsid w:val="00BA3B96"/>
    <w:rsid w:val="00BB277B"/>
    <w:rsid w:val="00BB420E"/>
    <w:rsid w:val="00C15889"/>
    <w:rsid w:val="00C265FB"/>
    <w:rsid w:val="00C33473"/>
    <w:rsid w:val="00C71CC3"/>
    <w:rsid w:val="00C87D00"/>
    <w:rsid w:val="00CA551B"/>
    <w:rsid w:val="00CB726F"/>
    <w:rsid w:val="00CC1375"/>
    <w:rsid w:val="00CC1771"/>
    <w:rsid w:val="00CD7237"/>
    <w:rsid w:val="00D115F9"/>
    <w:rsid w:val="00D25C03"/>
    <w:rsid w:val="00D559E0"/>
    <w:rsid w:val="00D82381"/>
    <w:rsid w:val="00D94054"/>
    <w:rsid w:val="00DC334B"/>
    <w:rsid w:val="00DD667F"/>
    <w:rsid w:val="00DE45DA"/>
    <w:rsid w:val="00DF092E"/>
    <w:rsid w:val="00DF0D28"/>
    <w:rsid w:val="00E12CCD"/>
    <w:rsid w:val="00E24B55"/>
    <w:rsid w:val="00E27641"/>
    <w:rsid w:val="00E44720"/>
    <w:rsid w:val="00E728E7"/>
    <w:rsid w:val="00E72D76"/>
    <w:rsid w:val="00E7374F"/>
    <w:rsid w:val="00E761D1"/>
    <w:rsid w:val="00E77E8C"/>
    <w:rsid w:val="00EE0C8E"/>
    <w:rsid w:val="00EE69B3"/>
    <w:rsid w:val="00F17A11"/>
    <w:rsid w:val="00F43D43"/>
    <w:rsid w:val="00F97834"/>
    <w:rsid w:val="00FB18D0"/>
    <w:rsid w:val="00FD7997"/>
    <w:rsid w:val="00FE4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A7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5F5D05"/>
    <w:pPr>
      <w:keepNext/>
      <w:spacing w:before="240" w:after="60"/>
      <w:outlineLvl w:val="3"/>
    </w:pPr>
    <w:rPr>
      <w:rFonts w:cs="Arial"/>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5F5D05"/>
    <w:rPr>
      <w:rFonts w:ascii="Arial" w:eastAsia="Times New Roman" w:hAnsi="Arial" w:cs="Arial"/>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BB42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5F5D05"/>
    <w:pPr>
      <w:keepNext/>
      <w:spacing w:before="240" w:after="60"/>
      <w:outlineLvl w:val="3"/>
    </w:pPr>
    <w:rPr>
      <w:rFonts w:cs="Arial"/>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5F5D05"/>
    <w:rPr>
      <w:rFonts w:ascii="Arial" w:eastAsia="Times New Roman" w:hAnsi="Arial" w:cs="Arial"/>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BB42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8652">
      <w:bodyDiv w:val="1"/>
      <w:marLeft w:val="0"/>
      <w:marRight w:val="0"/>
      <w:marTop w:val="0"/>
      <w:marBottom w:val="0"/>
      <w:divBdr>
        <w:top w:val="none" w:sz="0" w:space="0" w:color="auto"/>
        <w:left w:val="none" w:sz="0" w:space="0" w:color="auto"/>
        <w:bottom w:val="none" w:sz="0" w:space="0" w:color="auto"/>
        <w:right w:val="none" w:sz="0" w:space="0" w:color="auto"/>
      </w:divBdr>
    </w:div>
    <w:div w:id="218370833">
      <w:bodyDiv w:val="1"/>
      <w:marLeft w:val="0"/>
      <w:marRight w:val="0"/>
      <w:marTop w:val="0"/>
      <w:marBottom w:val="0"/>
      <w:divBdr>
        <w:top w:val="none" w:sz="0" w:space="0" w:color="auto"/>
        <w:left w:val="none" w:sz="0" w:space="0" w:color="auto"/>
        <w:bottom w:val="none" w:sz="0" w:space="0" w:color="auto"/>
        <w:right w:val="none" w:sz="0" w:space="0" w:color="auto"/>
      </w:divBdr>
    </w:div>
    <w:div w:id="250434616">
      <w:bodyDiv w:val="1"/>
      <w:marLeft w:val="0"/>
      <w:marRight w:val="0"/>
      <w:marTop w:val="0"/>
      <w:marBottom w:val="0"/>
      <w:divBdr>
        <w:top w:val="none" w:sz="0" w:space="0" w:color="auto"/>
        <w:left w:val="none" w:sz="0" w:space="0" w:color="auto"/>
        <w:bottom w:val="none" w:sz="0" w:space="0" w:color="auto"/>
        <w:right w:val="none" w:sz="0" w:space="0" w:color="auto"/>
      </w:divBdr>
    </w:div>
    <w:div w:id="261572730">
      <w:bodyDiv w:val="1"/>
      <w:marLeft w:val="0"/>
      <w:marRight w:val="0"/>
      <w:marTop w:val="0"/>
      <w:marBottom w:val="0"/>
      <w:divBdr>
        <w:top w:val="none" w:sz="0" w:space="0" w:color="auto"/>
        <w:left w:val="none" w:sz="0" w:space="0" w:color="auto"/>
        <w:bottom w:val="none" w:sz="0" w:space="0" w:color="auto"/>
        <w:right w:val="none" w:sz="0" w:space="0" w:color="auto"/>
      </w:divBdr>
    </w:div>
    <w:div w:id="269701529">
      <w:bodyDiv w:val="1"/>
      <w:marLeft w:val="0"/>
      <w:marRight w:val="0"/>
      <w:marTop w:val="0"/>
      <w:marBottom w:val="0"/>
      <w:divBdr>
        <w:top w:val="none" w:sz="0" w:space="0" w:color="auto"/>
        <w:left w:val="none" w:sz="0" w:space="0" w:color="auto"/>
        <w:bottom w:val="none" w:sz="0" w:space="0" w:color="auto"/>
        <w:right w:val="none" w:sz="0" w:space="0" w:color="auto"/>
      </w:divBdr>
    </w:div>
    <w:div w:id="415439185">
      <w:bodyDiv w:val="1"/>
      <w:marLeft w:val="0"/>
      <w:marRight w:val="0"/>
      <w:marTop w:val="0"/>
      <w:marBottom w:val="0"/>
      <w:divBdr>
        <w:top w:val="none" w:sz="0" w:space="0" w:color="auto"/>
        <w:left w:val="none" w:sz="0" w:space="0" w:color="auto"/>
        <w:bottom w:val="none" w:sz="0" w:space="0" w:color="auto"/>
        <w:right w:val="none" w:sz="0" w:space="0" w:color="auto"/>
      </w:divBdr>
    </w:div>
    <w:div w:id="473259957">
      <w:bodyDiv w:val="1"/>
      <w:marLeft w:val="0"/>
      <w:marRight w:val="0"/>
      <w:marTop w:val="0"/>
      <w:marBottom w:val="0"/>
      <w:divBdr>
        <w:top w:val="none" w:sz="0" w:space="0" w:color="auto"/>
        <w:left w:val="none" w:sz="0" w:space="0" w:color="auto"/>
        <w:bottom w:val="none" w:sz="0" w:space="0" w:color="auto"/>
        <w:right w:val="none" w:sz="0" w:space="0" w:color="auto"/>
      </w:divBdr>
    </w:div>
    <w:div w:id="747270867">
      <w:bodyDiv w:val="1"/>
      <w:marLeft w:val="0"/>
      <w:marRight w:val="0"/>
      <w:marTop w:val="0"/>
      <w:marBottom w:val="0"/>
      <w:divBdr>
        <w:top w:val="none" w:sz="0" w:space="0" w:color="auto"/>
        <w:left w:val="none" w:sz="0" w:space="0" w:color="auto"/>
        <w:bottom w:val="none" w:sz="0" w:space="0" w:color="auto"/>
        <w:right w:val="none" w:sz="0" w:space="0" w:color="auto"/>
      </w:divBdr>
    </w:div>
    <w:div w:id="925191427">
      <w:bodyDiv w:val="1"/>
      <w:marLeft w:val="0"/>
      <w:marRight w:val="0"/>
      <w:marTop w:val="0"/>
      <w:marBottom w:val="0"/>
      <w:divBdr>
        <w:top w:val="none" w:sz="0" w:space="0" w:color="auto"/>
        <w:left w:val="none" w:sz="0" w:space="0" w:color="auto"/>
        <w:bottom w:val="none" w:sz="0" w:space="0" w:color="auto"/>
        <w:right w:val="none" w:sz="0" w:space="0" w:color="auto"/>
      </w:divBdr>
    </w:div>
    <w:div w:id="1096443174">
      <w:bodyDiv w:val="1"/>
      <w:marLeft w:val="0"/>
      <w:marRight w:val="0"/>
      <w:marTop w:val="0"/>
      <w:marBottom w:val="0"/>
      <w:divBdr>
        <w:top w:val="none" w:sz="0" w:space="0" w:color="auto"/>
        <w:left w:val="none" w:sz="0" w:space="0" w:color="auto"/>
        <w:bottom w:val="none" w:sz="0" w:space="0" w:color="auto"/>
        <w:right w:val="none" w:sz="0" w:space="0" w:color="auto"/>
      </w:divBdr>
    </w:div>
    <w:div w:id="1170876764">
      <w:bodyDiv w:val="1"/>
      <w:marLeft w:val="0"/>
      <w:marRight w:val="0"/>
      <w:marTop w:val="0"/>
      <w:marBottom w:val="0"/>
      <w:divBdr>
        <w:top w:val="none" w:sz="0" w:space="0" w:color="auto"/>
        <w:left w:val="none" w:sz="0" w:space="0" w:color="auto"/>
        <w:bottom w:val="none" w:sz="0" w:space="0" w:color="auto"/>
        <w:right w:val="none" w:sz="0" w:space="0" w:color="auto"/>
      </w:divBdr>
    </w:div>
    <w:div w:id="1421952423">
      <w:bodyDiv w:val="1"/>
      <w:marLeft w:val="0"/>
      <w:marRight w:val="0"/>
      <w:marTop w:val="0"/>
      <w:marBottom w:val="0"/>
      <w:divBdr>
        <w:top w:val="none" w:sz="0" w:space="0" w:color="auto"/>
        <w:left w:val="none" w:sz="0" w:space="0" w:color="auto"/>
        <w:bottom w:val="none" w:sz="0" w:space="0" w:color="auto"/>
        <w:right w:val="none" w:sz="0" w:space="0" w:color="auto"/>
      </w:divBdr>
    </w:div>
    <w:div w:id="1500926834">
      <w:bodyDiv w:val="1"/>
      <w:marLeft w:val="0"/>
      <w:marRight w:val="0"/>
      <w:marTop w:val="0"/>
      <w:marBottom w:val="0"/>
      <w:divBdr>
        <w:top w:val="none" w:sz="0" w:space="0" w:color="auto"/>
        <w:left w:val="none" w:sz="0" w:space="0" w:color="auto"/>
        <w:bottom w:val="none" w:sz="0" w:space="0" w:color="auto"/>
        <w:right w:val="none" w:sz="0" w:space="0" w:color="auto"/>
      </w:divBdr>
    </w:div>
    <w:div w:id="1572153566">
      <w:bodyDiv w:val="1"/>
      <w:marLeft w:val="0"/>
      <w:marRight w:val="0"/>
      <w:marTop w:val="0"/>
      <w:marBottom w:val="0"/>
      <w:divBdr>
        <w:top w:val="none" w:sz="0" w:space="0" w:color="auto"/>
        <w:left w:val="none" w:sz="0" w:space="0" w:color="auto"/>
        <w:bottom w:val="none" w:sz="0" w:space="0" w:color="auto"/>
        <w:right w:val="none" w:sz="0" w:space="0" w:color="auto"/>
      </w:divBdr>
    </w:div>
    <w:div w:id="1840462010">
      <w:bodyDiv w:val="1"/>
      <w:marLeft w:val="0"/>
      <w:marRight w:val="0"/>
      <w:marTop w:val="0"/>
      <w:marBottom w:val="0"/>
      <w:divBdr>
        <w:top w:val="none" w:sz="0" w:space="0" w:color="auto"/>
        <w:left w:val="none" w:sz="0" w:space="0" w:color="auto"/>
        <w:bottom w:val="none" w:sz="0" w:space="0" w:color="auto"/>
        <w:right w:val="none" w:sz="0" w:space="0" w:color="auto"/>
      </w:divBdr>
    </w:div>
    <w:div w:id="1946578293">
      <w:bodyDiv w:val="1"/>
      <w:marLeft w:val="0"/>
      <w:marRight w:val="0"/>
      <w:marTop w:val="0"/>
      <w:marBottom w:val="0"/>
      <w:divBdr>
        <w:top w:val="none" w:sz="0" w:space="0" w:color="auto"/>
        <w:left w:val="none" w:sz="0" w:space="0" w:color="auto"/>
        <w:bottom w:val="none" w:sz="0" w:space="0" w:color="auto"/>
        <w:right w:val="none" w:sz="0" w:space="0" w:color="auto"/>
      </w:divBdr>
    </w:div>
    <w:div w:id="1993869298">
      <w:bodyDiv w:val="1"/>
      <w:marLeft w:val="0"/>
      <w:marRight w:val="0"/>
      <w:marTop w:val="0"/>
      <w:marBottom w:val="0"/>
      <w:divBdr>
        <w:top w:val="none" w:sz="0" w:space="0" w:color="auto"/>
        <w:left w:val="none" w:sz="0" w:space="0" w:color="auto"/>
        <w:bottom w:val="none" w:sz="0" w:space="0" w:color="auto"/>
        <w:right w:val="none" w:sz="0" w:space="0" w:color="auto"/>
      </w:divBdr>
    </w:div>
    <w:div w:id="2139299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0D167A-7E18-4554-BE97-91A2092F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SageHagan GmbH</Company>
  <LinksUpToDate>false</LinksUpToDate>
  <CharactersWithSpaces>18286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Hagan</dc:creator>
  <cp:lastModifiedBy>Victoria Bendaud</cp:lastModifiedBy>
  <cp:revision>8</cp:revision>
  <dcterms:created xsi:type="dcterms:W3CDTF">2015-11-06T07:28:00Z</dcterms:created>
  <dcterms:modified xsi:type="dcterms:W3CDTF">2015-11-11T11:32:00Z</dcterms:modified>
</cp:coreProperties>
</file>